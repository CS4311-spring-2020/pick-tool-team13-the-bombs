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E6A4" w14:textId="77777777" w:rsidR="003057F6" w:rsidRDefault="003057F6" w:rsidP="003057F6">
      <w:pPr>
        <w:pStyle w:val="Title"/>
      </w:pPr>
      <w:r>
        <w:t>Prevent, Mitigate, and Recover (PMR) Insight Collective Knowledge System (PICK)</w:t>
      </w:r>
    </w:p>
    <w:p w14:paraId="3DC3125D" w14:textId="77777777" w:rsidR="00D41B95" w:rsidRDefault="00E54833">
      <w:pPr>
        <w:pStyle w:val="Title"/>
      </w:pPr>
      <w:r>
        <w:t>Software Design Document</w:t>
      </w:r>
    </w:p>
    <w:p w14:paraId="3DC3125E" w14:textId="39899729" w:rsidR="00E54833" w:rsidRDefault="003057F6">
      <w:pPr>
        <w:pStyle w:val="Subtitle"/>
      </w:pPr>
      <w:r>
        <w:t xml:space="preserve">Version </w:t>
      </w:r>
      <w:r w:rsidR="00F77E99">
        <w:t>0.1</w:t>
      </w:r>
    </w:p>
    <w:p w14:paraId="3DC3125F" w14:textId="1F2384FE" w:rsidR="005E43DE" w:rsidRDefault="00F77E99">
      <w:pPr>
        <w:pStyle w:val="Subtitle"/>
      </w:pPr>
      <w:bookmarkStart w:id="0" w:name="_GoBack"/>
      <w:bookmarkEnd w:id="0"/>
      <w:r>
        <w:t>03/08/2020</w:t>
      </w:r>
    </w:p>
    <w:p w14:paraId="3DC31260" w14:textId="77777777" w:rsidR="00E54833" w:rsidRDefault="00E54833">
      <w:pPr>
        <w:pStyle w:val="DocControlHeading"/>
        <w:sectPr w:rsidR="00E54833">
          <w:headerReference w:type="default" r:id="rId8"/>
          <w:footerReference w:type="default" r:id="rId9"/>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3DC31261" w14:textId="77777777" w:rsidR="00E54833" w:rsidRDefault="00E54833">
      <w:pPr>
        <w:pStyle w:val="DocControlHeading"/>
      </w:pPr>
      <w:bookmarkStart w:id="4" w:name="_Toc226283109"/>
      <w:r>
        <w:t>Document Control</w:t>
      </w:r>
      <w:bookmarkEnd w:id="1"/>
      <w:bookmarkEnd w:id="2"/>
      <w:bookmarkEnd w:id="3"/>
      <w:bookmarkEnd w:id="4"/>
    </w:p>
    <w:p w14:paraId="3DC31262" w14:textId="77777777" w:rsidR="00E54833" w:rsidRDefault="00E54833">
      <w:pPr>
        <w:pStyle w:val="DocControlHeading2"/>
      </w:pPr>
      <w:bookmarkStart w:id="5" w:name="_Toc461626764"/>
      <w:bookmarkStart w:id="6" w:name="_Toc461628994"/>
      <w:bookmarkStart w:id="7" w:name="_Toc461632036"/>
      <w:bookmarkStart w:id="8" w:name="_Toc226283110"/>
      <w:r>
        <w:t>Approval</w:t>
      </w:r>
      <w:bookmarkEnd w:id="5"/>
      <w:bookmarkEnd w:id="6"/>
      <w:bookmarkEnd w:id="7"/>
      <w:bookmarkEnd w:id="8"/>
    </w:p>
    <w:p w14:paraId="3DC31263" w14:textId="77777777" w:rsidR="00E54833" w:rsidRDefault="00E54833">
      <w:pPr>
        <w:pStyle w:val="Paragraph"/>
      </w:pPr>
      <w:r>
        <w:t>The Guidance Team and the customer shall approve this document.</w:t>
      </w:r>
    </w:p>
    <w:p w14:paraId="3DC31264" w14:textId="77777777" w:rsidR="00E54833" w:rsidRDefault="00E54833">
      <w:pPr>
        <w:pStyle w:val="DocControlHeading2"/>
      </w:pPr>
      <w:bookmarkStart w:id="9" w:name="_Toc461626765"/>
      <w:bookmarkStart w:id="10" w:name="_Toc461628995"/>
      <w:bookmarkStart w:id="11" w:name="_Toc461632037"/>
      <w:bookmarkStart w:id="12" w:name="_Toc226283111"/>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DC31267" w14:textId="77777777">
        <w:tc>
          <w:tcPr>
            <w:tcW w:w="4428" w:type="dxa"/>
          </w:tcPr>
          <w:p w14:paraId="3DC31265" w14:textId="77777777" w:rsidR="00E54833" w:rsidRDefault="00E54833">
            <w:pPr>
              <w:jc w:val="right"/>
            </w:pPr>
            <w:r>
              <w:t>Initial Release:</w:t>
            </w:r>
          </w:p>
        </w:tc>
        <w:tc>
          <w:tcPr>
            <w:tcW w:w="4428" w:type="dxa"/>
          </w:tcPr>
          <w:p w14:paraId="3DC31266" w14:textId="5BE8433A" w:rsidR="00E54833" w:rsidRDefault="00784793" w:rsidP="00784793">
            <w:r>
              <w:t>0.1</w:t>
            </w:r>
          </w:p>
        </w:tc>
      </w:tr>
      <w:tr w:rsidR="00E54833" w14:paraId="3DC3126A" w14:textId="77777777">
        <w:tc>
          <w:tcPr>
            <w:tcW w:w="4428" w:type="dxa"/>
          </w:tcPr>
          <w:p w14:paraId="3DC31268" w14:textId="77777777" w:rsidR="00E54833" w:rsidRDefault="00E54833">
            <w:pPr>
              <w:jc w:val="right"/>
            </w:pPr>
            <w:r>
              <w:t>Current Release:</w:t>
            </w:r>
          </w:p>
        </w:tc>
        <w:tc>
          <w:tcPr>
            <w:tcW w:w="4428" w:type="dxa"/>
          </w:tcPr>
          <w:p w14:paraId="3DC31269" w14:textId="77777777" w:rsidR="00E54833" w:rsidRDefault="00E54833"/>
        </w:tc>
      </w:tr>
      <w:tr w:rsidR="00E54833" w14:paraId="3DC3126D" w14:textId="77777777">
        <w:tc>
          <w:tcPr>
            <w:tcW w:w="4428" w:type="dxa"/>
          </w:tcPr>
          <w:p w14:paraId="3DC3126B" w14:textId="77777777" w:rsidR="00E54833" w:rsidRDefault="00E54833">
            <w:pPr>
              <w:jc w:val="right"/>
            </w:pPr>
            <w:r>
              <w:t>Indicator of Last Page in Document:</w:t>
            </w:r>
          </w:p>
        </w:tc>
        <w:tc>
          <w:tcPr>
            <w:tcW w:w="4428" w:type="dxa"/>
          </w:tcPr>
          <w:p w14:paraId="3DC3126C" w14:textId="7868019A" w:rsidR="00E54833" w:rsidRDefault="00784793">
            <w:r>
              <w:t>&amp;</w:t>
            </w:r>
          </w:p>
        </w:tc>
      </w:tr>
      <w:tr w:rsidR="00E54833" w14:paraId="3DC31270" w14:textId="77777777">
        <w:tc>
          <w:tcPr>
            <w:tcW w:w="4428" w:type="dxa"/>
          </w:tcPr>
          <w:p w14:paraId="3DC3126E" w14:textId="77777777" w:rsidR="00E54833" w:rsidRDefault="00E54833">
            <w:pPr>
              <w:jc w:val="right"/>
            </w:pPr>
            <w:r>
              <w:t>Date of Last Review:</w:t>
            </w:r>
          </w:p>
        </w:tc>
        <w:tc>
          <w:tcPr>
            <w:tcW w:w="4428" w:type="dxa"/>
          </w:tcPr>
          <w:p w14:paraId="3DC3126F" w14:textId="77777777" w:rsidR="00E54833" w:rsidRDefault="00E54833"/>
        </w:tc>
      </w:tr>
      <w:tr w:rsidR="00E54833" w14:paraId="3DC31273" w14:textId="77777777">
        <w:tc>
          <w:tcPr>
            <w:tcW w:w="4428" w:type="dxa"/>
          </w:tcPr>
          <w:p w14:paraId="3DC31271" w14:textId="77777777" w:rsidR="00E54833" w:rsidRDefault="00E54833">
            <w:pPr>
              <w:jc w:val="right"/>
            </w:pPr>
            <w:r>
              <w:t>Date of Next Review:</w:t>
            </w:r>
          </w:p>
        </w:tc>
        <w:tc>
          <w:tcPr>
            <w:tcW w:w="4428" w:type="dxa"/>
          </w:tcPr>
          <w:p w14:paraId="3DC31272" w14:textId="77777777" w:rsidR="00E54833" w:rsidRDefault="00E54833"/>
        </w:tc>
      </w:tr>
      <w:tr w:rsidR="00E54833" w14:paraId="3DC31276" w14:textId="77777777">
        <w:tc>
          <w:tcPr>
            <w:tcW w:w="4428" w:type="dxa"/>
          </w:tcPr>
          <w:p w14:paraId="3DC31274" w14:textId="77777777" w:rsidR="00E54833" w:rsidRDefault="00E54833">
            <w:pPr>
              <w:jc w:val="right"/>
            </w:pPr>
            <w:r>
              <w:t>Target Date for Next Update:</w:t>
            </w:r>
          </w:p>
        </w:tc>
        <w:tc>
          <w:tcPr>
            <w:tcW w:w="4428" w:type="dxa"/>
          </w:tcPr>
          <w:p w14:paraId="3DC31275" w14:textId="77777777" w:rsidR="00E54833" w:rsidRDefault="00E54833"/>
        </w:tc>
      </w:tr>
    </w:tbl>
    <w:p w14:paraId="3DC31277" w14:textId="77777777" w:rsidR="00E54833" w:rsidRDefault="00E54833">
      <w:pPr>
        <w:pStyle w:val="DocControlHeading2"/>
      </w:pPr>
      <w:bookmarkStart w:id="13" w:name="_Toc461626766"/>
      <w:bookmarkStart w:id="14" w:name="_Toc461628996"/>
      <w:bookmarkStart w:id="15" w:name="_Toc461632038"/>
      <w:bookmarkStart w:id="16" w:name="_Toc226283112"/>
      <w:r>
        <w:t>Distribution List</w:t>
      </w:r>
      <w:bookmarkEnd w:id="13"/>
      <w:bookmarkEnd w:id="14"/>
      <w:bookmarkEnd w:id="15"/>
      <w:bookmarkEnd w:id="16"/>
    </w:p>
    <w:p w14:paraId="3DC31278" w14:textId="77777777" w:rsidR="00E54833" w:rsidRDefault="00E54833">
      <w:pPr>
        <w:pStyle w:val="Paragraph"/>
      </w:pPr>
      <w:r>
        <w:t>This following list of people shall receive a copy of this document every time a new version of this document becomes available:</w:t>
      </w:r>
    </w:p>
    <w:p w14:paraId="3DC31279" w14:textId="77777777" w:rsidR="00E54833" w:rsidRDefault="00E54833">
      <w:pPr>
        <w:ind w:left="2160"/>
      </w:pPr>
      <w:r>
        <w:t>Guidance Team Members:</w:t>
      </w:r>
    </w:p>
    <w:p w14:paraId="69648C11" w14:textId="77777777" w:rsidR="00AB734B" w:rsidRDefault="00AB734B" w:rsidP="00AB734B">
      <w:r>
        <w:tab/>
      </w:r>
      <w:r>
        <w:tab/>
      </w:r>
      <w:r>
        <w:tab/>
      </w:r>
      <w:r>
        <w:tab/>
        <w:t>Dr. Gates</w:t>
      </w:r>
    </w:p>
    <w:p w14:paraId="0E990380" w14:textId="217D925C" w:rsidR="00AB734B" w:rsidRDefault="00AB734B" w:rsidP="00AB734B">
      <w:pPr>
        <w:ind w:left="2160" w:firstLine="720"/>
      </w:pPr>
      <w:r>
        <w:t>Dr. Salamah</w:t>
      </w:r>
    </w:p>
    <w:p w14:paraId="1F280EC8" w14:textId="77777777" w:rsidR="00AB734B" w:rsidRDefault="00AB734B" w:rsidP="00AB734B">
      <w:pPr>
        <w:ind w:left="2160" w:firstLine="720"/>
      </w:pPr>
      <w:r>
        <w:t>Dr. Roach</w:t>
      </w:r>
    </w:p>
    <w:p w14:paraId="5ECBDADB" w14:textId="77777777" w:rsidR="00AB734B" w:rsidRDefault="00AB734B" w:rsidP="00AB734B">
      <w:pPr>
        <w:ind w:left="2160" w:firstLine="720"/>
      </w:pPr>
      <w:r>
        <w:t>Elsa Tai Ramirez</w:t>
      </w:r>
    </w:p>
    <w:p w14:paraId="3DC3127A" w14:textId="4D97F958" w:rsidR="00CF7257" w:rsidRDefault="00AB734B" w:rsidP="00AB734B">
      <w:pPr>
        <w:ind w:left="2160" w:firstLine="720"/>
      </w:pPr>
      <w:r>
        <w:t>Peter Hanson</w:t>
      </w:r>
    </w:p>
    <w:p w14:paraId="29EECFEB" w14:textId="77777777" w:rsidR="00AB734B" w:rsidRDefault="00AB734B" w:rsidP="00AB734B">
      <w:pPr>
        <w:ind w:left="2160" w:firstLine="720"/>
      </w:pPr>
    </w:p>
    <w:p w14:paraId="3DC3127B" w14:textId="77777777" w:rsidR="00E54833" w:rsidRDefault="00E54833">
      <w:pPr>
        <w:ind w:left="1440" w:firstLine="720"/>
      </w:pPr>
      <w:r>
        <w:t xml:space="preserve">Customer: </w:t>
      </w:r>
      <w:r>
        <w:tab/>
      </w:r>
    </w:p>
    <w:p w14:paraId="713A2FD2" w14:textId="77777777" w:rsidR="009807D4" w:rsidRPr="00A140D8" w:rsidRDefault="00155F51" w:rsidP="009807D4">
      <w:pPr>
        <w:ind w:left="1440" w:firstLine="720"/>
        <w:rPr>
          <w:lang w:val="es-419"/>
        </w:rPr>
      </w:pPr>
      <w:r>
        <w:tab/>
      </w:r>
      <w:r w:rsidR="009807D4" w:rsidRPr="00A140D8">
        <w:rPr>
          <w:lang w:val="es-419"/>
        </w:rPr>
        <w:t>Dr. Oscar Perez</w:t>
      </w:r>
    </w:p>
    <w:p w14:paraId="60498AD1" w14:textId="77777777" w:rsidR="009807D4" w:rsidRPr="00A140D8" w:rsidRDefault="009807D4" w:rsidP="009807D4">
      <w:pPr>
        <w:ind w:left="2160" w:firstLine="720"/>
        <w:rPr>
          <w:lang w:val="es-419"/>
        </w:rPr>
      </w:pPr>
      <w:r w:rsidRPr="00A140D8">
        <w:rPr>
          <w:lang w:val="es-419"/>
        </w:rPr>
        <w:t>Vincent Fonseca</w:t>
      </w:r>
    </w:p>
    <w:p w14:paraId="005F53C3" w14:textId="77777777" w:rsidR="009807D4" w:rsidRPr="00A140D8" w:rsidRDefault="009807D4" w:rsidP="009807D4">
      <w:pPr>
        <w:ind w:left="2160" w:firstLine="720"/>
        <w:rPr>
          <w:lang w:val="es-419"/>
        </w:rPr>
      </w:pPr>
      <w:r w:rsidRPr="00A140D8">
        <w:rPr>
          <w:lang w:val="es-419"/>
        </w:rPr>
        <w:t>Herandy Denisse Vazquez</w:t>
      </w:r>
    </w:p>
    <w:p w14:paraId="641D1F87" w14:textId="7E489B2D" w:rsidR="009807D4" w:rsidRPr="00A140D8" w:rsidRDefault="009807D4" w:rsidP="009807D4">
      <w:pPr>
        <w:ind w:left="1440" w:firstLine="720"/>
        <w:rPr>
          <w:lang w:val="es-419"/>
        </w:rPr>
      </w:pPr>
      <w:r w:rsidRPr="00A140D8">
        <w:rPr>
          <w:lang w:val="es-419"/>
        </w:rPr>
        <w:tab/>
        <w:t>Baltazar Santaella</w:t>
      </w:r>
    </w:p>
    <w:p w14:paraId="4C4F6705" w14:textId="77777777" w:rsidR="009807D4" w:rsidRPr="00A140D8" w:rsidRDefault="009807D4" w:rsidP="009807D4">
      <w:pPr>
        <w:ind w:left="2160" w:firstLine="720"/>
        <w:rPr>
          <w:lang w:val="es-419"/>
        </w:rPr>
      </w:pPr>
      <w:r w:rsidRPr="00A140D8">
        <w:rPr>
          <w:lang w:val="es-419"/>
        </w:rPr>
        <w:t>Florencia Larsen</w:t>
      </w:r>
      <w:r w:rsidRPr="00A140D8">
        <w:rPr>
          <w:lang w:val="es-419"/>
        </w:rPr>
        <w:tab/>
      </w:r>
    </w:p>
    <w:p w14:paraId="7447B7D4" w14:textId="1D2FFF0A" w:rsidR="002B6C6E" w:rsidRPr="00A140D8" w:rsidRDefault="009807D4" w:rsidP="009807D4">
      <w:pPr>
        <w:ind w:left="2160" w:firstLine="720"/>
        <w:rPr>
          <w:lang w:val="es-419"/>
        </w:rPr>
      </w:pPr>
      <w:r w:rsidRPr="00A140D8">
        <w:rPr>
          <w:lang w:val="es-419"/>
        </w:rPr>
        <w:t>Erick De Nava</w:t>
      </w:r>
      <w:r w:rsidR="002B6C6E" w:rsidRPr="00A140D8">
        <w:rPr>
          <w:lang w:val="es-419"/>
        </w:rPr>
        <w:tab/>
      </w:r>
    </w:p>
    <w:p w14:paraId="3DC3127C" w14:textId="77777777" w:rsidR="00E54833" w:rsidRPr="00A140D8" w:rsidRDefault="00E54833">
      <w:pPr>
        <w:ind w:left="1440" w:firstLine="720"/>
        <w:rPr>
          <w:lang w:val="es-419"/>
        </w:rPr>
      </w:pPr>
    </w:p>
    <w:p w14:paraId="3DC3127D" w14:textId="77777777" w:rsidR="00E54833" w:rsidRDefault="00E54833">
      <w:pPr>
        <w:ind w:left="1440" w:firstLine="720"/>
      </w:pPr>
      <w:r>
        <w:t>Software Team Members:</w:t>
      </w:r>
    </w:p>
    <w:p w14:paraId="3DC3127E" w14:textId="6A691FDD" w:rsidR="00CF7257" w:rsidRDefault="003057F6">
      <w:pPr>
        <w:ind w:left="1440" w:firstLine="720"/>
      </w:pPr>
      <w:r>
        <w:tab/>
        <w:t>Hector Dozal</w:t>
      </w:r>
    </w:p>
    <w:p w14:paraId="1B22DCB5" w14:textId="324CBC8D" w:rsidR="003057F6" w:rsidRDefault="003057F6">
      <w:pPr>
        <w:ind w:left="1440" w:firstLine="720"/>
      </w:pPr>
      <w:r>
        <w:tab/>
      </w:r>
      <w:r w:rsidR="001D5F58">
        <w:t>Victor Varga</w:t>
      </w:r>
      <w:r w:rsidR="000D2B16">
        <w:t>s</w:t>
      </w:r>
    </w:p>
    <w:p w14:paraId="666AF3E3" w14:textId="5127515D" w:rsidR="000D2B16" w:rsidRPr="00A140D8" w:rsidRDefault="000D2B16">
      <w:pPr>
        <w:ind w:left="1440" w:firstLine="720"/>
        <w:rPr>
          <w:lang w:val="es-419"/>
        </w:rPr>
      </w:pPr>
      <w:r>
        <w:tab/>
      </w:r>
      <w:r w:rsidRPr="00A140D8">
        <w:rPr>
          <w:lang w:val="es-419"/>
        </w:rPr>
        <w:t>Eduardo Lara</w:t>
      </w:r>
    </w:p>
    <w:p w14:paraId="1C5B7E8C" w14:textId="7B84E84F" w:rsidR="000D2B16" w:rsidRPr="00A140D8" w:rsidRDefault="000D2B16">
      <w:pPr>
        <w:ind w:left="1440" w:firstLine="720"/>
        <w:rPr>
          <w:lang w:val="es-419"/>
        </w:rPr>
      </w:pPr>
      <w:r w:rsidRPr="00A140D8">
        <w:rPr>
          <w:lang w:val="es-419"/>
        </w:rPr>
        <w:tab/>
        <w:t xml:space="preserve">Irvin </w:t>
      </w:r>
      <w:r w:rsidR="06E0B1C2" w:rsidRPr="00A140D8">
        <w:rPr>
          <w:lang w:val="es-419"/>
        </w:rPr>
        <w:t>Bosque</w:t>
      </w:r>
      <w:r w:rsidR="6452C206" w:rsidRPr="00A140D8">
        <w:rPr>
          <w:lang w:val="es-419"/>
        </w:rPr>
        <w:t>z</w:t>
      </w:r>
    </w:p>
    <w:p w14:paraId="60366FCD" w14:textId="09372991" w:rsidR="000D2B16" w:rsidRPr="00A140D8" w:rsidRDefault="000D2B16">
      <w:pPr>
        <w:ind w:left="1440" w:firstLine="720"/>
        <w:rPr>
          <w:lang w:val="es-419"/>
        </w:rPr>
      </w:pPr>
      <w:r w:rsidRPr="00A140D8">
        <w:rPr>
          <w:lang w:val="es-419"/>
        </w:rPr>
        <w:tab/>
        <w:t>Gerardo Armenta</w:t>
      </w:r>
    </w:p>
    <w:p w14:paraId="3DC3127F" w14:textId="77777777" w:rsidR="00E54833" w:rsidRDefault="00E54833">
      <w:pPr>
        <w:pStyle w:val="DocControlHeading2"/>
      </w:pPr>
      <w:bookmarkStart w:id="17" w:name="_Toc461626767"/>
      <w:bookmarkStart w:id="18" w:name="_Toc461628997"/>
      <w:bookmarkStart w:id="19" w:name="_Toc461632039"/>
      <w:bookmarkStart w:id="20" w:name="_Toc226283113"/>
      <w:r>
        <w:t>Change Summary</w:t>
      </w:r>
      <w:bookmarkEnd w:id="17"/>
      <w:bookmarkEnd w:id="18"/>
      <w:bookmarkEnd w:id="19"/>
      <w:bookmarkEnd w:id="20"/>
    </w:p>
    <w:p w14:paraId="3DC31280" w14:textId="77777777" w:rsidR="00E54833" w:rsidRDefault="00E54833">
      <w:pPr>
        <w:pStyle w:val="Paragraph"/>
      </w:pPr>
      <w:r>
        <w:t>The following table details changes made between versions of this document</w:t>
      </w:r>
    </w:p>
    <w:p w14:paraId="3DC31281"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3DC31286" w14:textId="77777777">
        <w:tc>
          <w:tcPr>
            <w:tcW w:w="1764" w:type="dxa"/>
          </w:tcPr>
          <w:p w14:paraId="3DC31282" w14:textId="77777777" w:rsidR="00E54833" w:rsidRDefault="00E54833">
            <w:pPr>
              <w:jc w:val="center"/>
            </w:pPr>
            <w:r>
              <w:t>Version</w:t>
            </w:r>
          </w:p>
        </w:tc>
        <w:tc>
          <w:tcPr>
            <w:tcW w:w="1170" w:type="dxa"/>
          </w:tcPr>
          <w:p w14:paraId="3DC31283" w14:textId="77777777" w:rsidR="00E54833" w:rsidRDefault="00E54833">
            <w:pPr>
              <w:jc w:val="center"/>
            </w:pPr>
            <w:r>
              <w:t>Date</w:t>
            </w:r>
          </w:p>
        </w:tc>
        <w:tc>
          <w:tcPr>
            <w:tcW w:w="1800" w:type="dxa"/>
          </w:tcPr>
          <w:p w14:paraId="3DC31284" w14:textId="77777777" w:rsidR="00E54833" w:rsidRDefault="00E54833">
            <w:pPr>
              <w:jc w:val="center"/>
            </w:pPr>
            <w:r>
              <w:t>Modifier</w:t>
            </w:r>
          </w:p>
        </w:tc>
        <w:tc>
          <w:tcPr>
            <w:tcW w:w="3978" w:type="dxa"/>
          </w:tcPr>
          <w:p w14:paraId="3DC31285" w14:textId="77777777" w:rsidR="00E54833" w:rsidRDefault="00E54833">
            <w:pPr>
              <w:jc w:val="center"/>
            </w:pPr>
            <w:r>
              <w:t>Description</w:t>
            </w:r>
          </w:p>
        </w:tc>
      </w:tr>
      <w:tr w:rsidR="00CF7257" w14:paraId="3DC3128B" w14:textId="77777777">
        <w:tc>
          <w:tcPr>
            <w:tcW w:w="1764" w:type="dxa"/>
          </w:tcPr>
          <w:p w14:paraId="3DC31287" w14:textId="2E54DF5E" w:rsidR="00CF7257" w:rsidRDefault="00CF7257" w:rsidP="00CF7257">
            <w:pPr>
              <w:jc w:val="center"/>
            </w:pPr>
            <w:r>
              <w:t>0</w:t>
            </w:r>
            <w:r w:rsidR="00AB734B">
              <w:t>.1</w:t>
            </w:r>
          </w:p>
        </w:tc>
        <w:tc>
          <w:tcPr>
            <w:tcW w:w="1170" w:type="dxa"/>
          </w:tcPr>
          <w:p w14:paraId="3DC31288" w14:textId="05F587FA" w:rsidR="00CF7257" w:rsidRDefault="00AB734B" w:rsidP="00CF7257">
            <w:pPr>
              <w:jc w:val="center"/>
            </w:pPr>
            <w:r>
              <w:t>03/08/2020</w:t>
            </w:r>
          </w:p>
        </w:tc>
        <w:tc>
          <w:tcPr>
            <w:tcW w:w="1800" w:type="dxa"/>
          </w:tcPr>
          <w:p w14:paraId="3DC31289" w14:textId="6CD17E0A" w:rsidR="00CF7257" w:rsidRDefault="00AB734B" w:rsidP="00CF7257">
            <w:pPr>
              <w:jc w:val="center"/>
            </w:pPr>
            <w:r>
              <w:t>Hector Dozal</w:t>
            </w:r>
          </w:p>
        </w:tc>
        <w:tc>
          <w:tcPr>
            <w:tcW w:w="3978" w:type="dxa"/>
          </w:tcPr>
          <w:p w14:paraId="3DC3128A" w14:textId="77777777" w:rsidR="00CF7257" w:rsidRDefault="00CF7257" w:rsidP="00CF7257">
            <w:pPr>
              <w:pStyle w:val="TableText"/>
              <w:widowControl/>
              <w:spacing w:before="0" w:after="0"/>
              <w:jc w:val="center"/>
            </w:pPr>
            <w:r>
              <w:t>Creation of Document</w:t>
            </w:r>
          </w:p>
        </w:tc>
      </w:tr>
      <w:tr w:rsidR="009D1EB0" w14:paraId="3DC31290" w14:textId="77777777">
        <w:tc>
          <w:tcPr>
            <w:tcW w:w="1764" w:type="dxa"/>
          </w:tcPr>
          <w:p w14:paraId="3DC3128C" w14:textId="77777777" w:rsidR="009D1EB0" w:rsidRDefault="009D1EB0" w:rsidP="00534CDA">
            <w:pPr>
              <w:jc w:val="center"/>
            </w:pPr>
          </w:p>
        </w:tc>
        <w:tc>
          <w:tcPr>
            <w:tcW w:w="1170" w:type="dxa"/>
          </w:tcPr>
          <w:p w14:paraId="3DC3128D" w14:textId="77777777" w:rsidR="009D1EB0" w:rsidRDefault="009D1EB0" w:rsidP="00534CDA">
            <w:pPr>
              <w:jc w:val="center"/>
            </w:pPr>
          </w:p>
        </w:tc>
        <w:tc>
          <w:tcPr>
            <w:tcW w:w="1800" w:type="dxa"/>
          </w:tcPr>
          <w:p w14:paraId="3DC3128E" w14:textId="77777777" w:rsidR="009D1EB0" w:rsidRDefault="009D1EB0" w:rsidP="00534CDA">
            <w:pPr>
              <w:jc w:val="center"/>
            </w:pPr>
          </w:p>
        </w:tc>
        <w:tc>
          <w:tcPr>
            <w:tcW w:w="3978" w:type="dxa"/>
          </w:tcPr>
          <w:p w14:paraId="3DC3128F" w14:textId="77777777" w:rsidR="009D1EB0" w:rsidRDefault="009D1EB0" w:rsidP="00534CDA">
            <w:pPr>
              <w:pStyle w:val="TableText"/>
              <w:widowControl/>
              <w:spacing w:before="0" w:after="0"/>
              <w:jc w:val="center"/>
            </w:pPr>
          </w:p>
        </w:tc>
      </w:tr>
      <w:tr w:rsidR="009D1EB0" w14:paraId="3DC31295" w14:textId="77777777">
        <w:tc>
          <w:tcPr>
            <w:tcW w:w="1764" w:type="dxa"/>
          </w:tcPr>
          <w:p w14:paraId="3DC31291" w14:textId="77777777" w:rsidR="009D1EB0" w:rsidRDefault="009D1EB0" w:rsidP="00534CDA">
            <w:pPr>
              <w:jc w:val="center"/>
            </w:pPr>
          </w:p>
        </w:tc>
        <w:tc>
          <w:tcPr>
            <w:tcW w:w="1170" w:type="dxa"/>
          </w:tcPr>
          <w:p w14:paraId="3DC31292" w14:textId="77777777" w:rsidR="009D1EB0" w:rsidRDefault="009D1EB0" w:rsidP="00534CDA">
            <w:pPr>
              <w:jc w:val="center"/>
            </w:pPr>
          </w:p>
        </w:tc>
        <w:tc>
          <w:tcPr>
            <w:tcW w:w="1800" w:type="dxa"/>
          </w:tcPr>
          <w:p w14:paraId="3DC31293" w14:textId="77777777" w:rsidR="009D1EB0" w:rsidRDefault="009D1EB0" w:rsidP="00534CDA">
            <w:pPr>
              <w:jc w:val="center"/>
            </w:pPr>
          </w:p>
        </w:tc>
        <w:tc>
          <w:tcPr>
            <w:tcW w:w="3978" w:type="dxa"/>
          </w:tcPr>
          <w:p w14:paraId="3DC31294" w14:textId="77777777" w:rsidR="009D1EB0" w:rsidRDefault="009D1EB0" w:rsidP="00534CDA">
            <w:pPr>
              <w:pStyle w:val="TableText"/>
              <w:widowControl/>
              <w:spacing w:before="0" w:after="0"/>
              <w:jc w:val="center"/>
            </w:pPr>
          </w:p>
        </w:tc>
      </w:tr>
      <w:tr w:rsidR="009D1EB0" w14:paraId="3DC3129A" w14:textId="77777777">
        <w:tc>
          <w:tcPr>
            <w:tcW w:w="1764" w:type="dxa"/>
          </w:tcPr>
          <w:p w14:paraId="3DC31296" w14:textId="77777777" w:rsidR="009D1EB0" w:rsidRDefault="009D1EB0" w:rsidP="00534CDA">
            <w:pPr>
              <w:jc w:val="center"/>
            </w:pPr>
          </w:p>
        </w:tc>
        <w:tc>
          <w:tcPr>
            <w:tcW w:w="1170" w:type="dxa"/>
          </w:tcPr>
          <w:p w14:paraId="3DC31297" w14:textId="77777777" w:rsidR="009D1EB0" w:rsidRDefault="009D1EB0" w:rsidP="00534CDA">
            <w:pPr>
              <w:jc w:val="center"/>
            </w:pPr>
          </w:p>
        </w:tc>
        <w:tc>
          <w:tcPr>
            <w:tcW w:w="1800" w:type="dxa"/>
          </w:tcPr>
          <w:p w14:paraId="3DC31298" w14:textId="77777777" w:rsidR="009D1EB0" w:rsidRDefault="009D1EB0" w:rsidP="00534CDA">
            <w:pPr>
              <w:jc w:val="center"/>
            </w:pPr>
          </w:p>
        </w:tc>
        <w:tc>
          <w:tcPr>
            <w:tcW w:w="3978" w:type="dxa"/>
          </w:tcPr>
          <w:p w14:paraId="3DC31299" w14:textId="77777777" w:rsidR="009D1EB0" w:rsidRDefault="009D1EB0" w:rsidP="00534CDA">
            <w:pPr>
              <w:pStyle w:val="TableText"/>
              <w:widowControl/>
              <w:spacing w:before="0" w:after="0"/>
              <w:jc w:val="center"/>
            </w:pPr>
          </w:p>
        </w:tc>
      </w:tr>
      <w:tr w:rsidR="00247ACD" w14:paraId="3DC3129F" w14:textId="77777777">
        <w:tc>
          <w:tcPr>
            <w:tcW w:w="1764" w:type="dxa"/>
          </w:tcPr>
          <w:p w14:paraId="3DC3129B" w14:textId="77777777" w:rsidR="00247ACD" w:rsidRDefault="00247ACD" w:rsidP="00534CDA">
            <w:pPr>
              <w:jc w:val="center"/>
            </w:pPr>
          </w:p>
        </w:tc>
        <w:tc>
          <w:tcPr>
            <w:tcW w:w="1170" w:type="dxa"/>
          </w:tcPr>
          <w:p w14:paraId="3DC3129C" w14:textId="77777777" w:rsidR="00247ACD" w:rsidRDefault="00247ACD" w:rsidP="00534CDA">
            <w:pPr>
              <w:jc w:val="center"/>
            </w:pPr>
          </w:p>
        </w:tc>
        <w:tc>
          <w:tcPr>
            <w:tcW w:w="1800" w:type="dxa"/>
          </w:tcPr>
          <w:p w14:paraId="3DC3129D" w14:textId="77777777" w:rsidR="00247ACD" w:rsidRDefault="00247ACD" w:rsidP="00534CDA">
            <w:pPr>
              <w:jc w:val="center"/>
            </w:pPr>
          </w:p>
        </w:tc>
        <w:tc>
          <w:tcPr>
            <w:tcW w:w="3978" w:type="dxa"/>
          </w:tcPr>
          <w:p w14:paraId="3DC3129E" w14:textId="77777777" w:rsidR="00247ACD" w:rsidRDefault="00247ACD" w:rsidP="00534CDA">
            <w:pPr>
              <w:pStyle w:val="TableText"/>
              <w:widowControl/>
              <w:spacing w:before="0" w:after="0"/>
              <w:jc w:val="center"/>
            </w:pPr>
          </w:p>
        </w:tc>
      </w:tr>
      <w:tr w:rsidR="00247ACD" w14:paraId="3DC312A4" w14:textId="77777777">
        <w:tc>
          <w:tcPr>
            <w:tcW w:w="1764" w:type="dxa"/>
          </w:tcPr>
          <w:p w14:paraId="3DC312A0" w14:textId="77777777" w:rsidR="00247ACD" w:rsidRDefault="00247ACD" w:rsidP="00534CDA">
            <w:pPr>
              <w:jc w:val="center"/>
            </w:pPr>
          </w:p>
        </w:tc>
        <w:tc>
          <w:tcPr>
            <w:tcW w:w="1170" w:type="dxa"/>
          </w:tcPr>
          <w:p w14:paraId="3DC312A1" w14:textId="77777777" w:rsidR="00247ACD" w:rsidRDefault="00247ACD" w:rsidP="00534CDA">
            <w:pPr>
              <w:jc w:val="center"/>
            </w:pPr>
          </w:p>
        </w:tc>
        <w:tc>
          <w:tcPr>
            <w:tcW w:w="1800" w:type="dxa"/>
          </w:tcPr>
          <w:p w14:paraId="3DC312A2" w14:textId="77777777" w:rsidR="00247ACD" w:rsidRDefault="00247ACD" w:rsidP="00534CDA">
            <w:pPr>
              <w:jc w:val="center"/>
            </w:pPr>
          </w:p>
        </w:tc>
        <w:tc>
          <w:tcPr>
            <w:tcW w:w="3978" w:type="dxa"/>
          </w:tcPr>
          <w:p w14:paraId="3DC312A3" w14:textId="77777777" w:rsidR="00247ACD" w:rsidRDefault="00247ACD" w:rsidP="00534CDA">
            <w:pPr>
              <w:pStyle w:val="TableText"/>
              <w:widowControl/>
              <w:spacing w:before="0" w:after="0"/>
              <w:jc w:val="center"/>
            </w:pPr>
          </w:p>
        </w:tc>
      </w:tr>
    </w:tbl>
    <w:p w14:paraId="3DC312A5" w14:textId="77777777" w:rsidR="00E54833" w:rsidRDefault="00E54833" w:rsidP="00907980"/>
    <w:p w14:paraId="3DC312A6" w14:textId="77777777" w:rsidR="00534CDA" w:rsidRDefault="00E54833">
      <w:pPr>
        <w:pStyle w:val="TableofContents"/>
        <w:rPr>
          <w:noProof/>
        </w:rPr>
      </w:pPr>
      <w:r>
        <w:t>Table of Contents</w:t>
      </w:r>
      <w:r>
        <w:fldChar w:fldCharType="begin"/>
      </w:r>
      <w:r>
        <w:instrText xml:space="preserve"> TOC \o "1-3" \h \z </w:instrText>
      </w:r>
      <w:r>
        <w:fldChar w:fldCharType="separate"/>
      </w:r>
    </w:p>
    <w:p w14:paraId="3DC312A7" w14:textId="77777777" w:rsidR="00534CDA" w:rsidRDefault="007C28D9">
      <w:pPr>
        <w:pStyle w:val="TOC1"/>
        <w:rPr>
          <w:b w:val="0"/>
          <w:caps w:val="0"/>
          <w:noProof/>
          <w:sz w:val="24"/>
          <w:szCs w:val="24"/>
        </w:rPr>
      </w:pPr>
      <w:hyperlink w:anchor="_Toc226283109" w:history="1">
        <w:r w:rsidR="00534CDA" w:rsidRPr="00022B08">
          <w:rPr>
            <w:rStyle w:val="Hyperlink"/>
            <w:noProof/>
          </w:rPr>
          <w:t>Document Control</w:t>
        </w:r>
        <w:r w:rsidR="00534CDA">
          <w:rPr>
            <w:noProof/>
            <w:webHidden/>
          </w:rPr>
          <w:tab/>
        </w:r>
        <w:r w:rsidR="00534CDA">
          <w:rPr>
            <w:noProof/>
            <w:webHidden/>
          </w:rPr>
          <w:fldChar w:fldCharType="begin"/>
        </w:r>
        <w:r w:rsidR="00534CDA">
          <w:rPr>
            <w:noProof/>
            <w:webHidden/>
          </w:rPr>
          <w:instrText xml:space="preserve"> PAGEREF _Toc226283109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3DC312A8" w14:textId="77777777" w:rsidR="00534CDA" w:rsidRDefault="007C28D9">
      <w:pPr>
        <w:pStyle w:val="TOC2"/>
        <w:rPr>
          <w:smallCaps w:val="0"/>
          <w:noProof/>
          <w:sz w:val="24"/>
          <w:szCs w:val="24"/>
        </w:rPr>
      </w:pPr>
      <w:hyperlink w:anchor="_Toc226283110" w:history="1">
        <w:r w:rsidR="00534CDA" w:rsidRPr="00022B08">
          <w:rPr>
            <w:rStyle w:val="Hyperlink"/>
            <w:noProof/>
          </w:rPr>
          <w:t>Approval</w:t>
        </w:r>
        <w:r w:rsidR="00534CDA">
          <w:rPr>
            <w:noProof/>
            <w:webHidden/>
          </w:rPr>
          <w:tab/>
        </w:r>
        <w:r w:rsidR="00534CDA">
          <w:rPr>
            <w:noProof/>
            <w:webHidden/>
          </w:rPr>
          <w:fldChar w:fldCharType="begin"/>
        </w:r>
        <w:r w:rsidR="00534CDA">
          <w:rPr>
            <w:noProof/>
            <w:webHidden/>
          </w:rPr>
          <w:instrText xml:space="preserve"> PAGEREF _Toc226283110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3DC312A9" w14:textId="77777777" w:rsidR="00534CDA" w:rsidRDefault="007C28D9">
      <w:pPr>
        <w:pStyle w:val="TOC2"/>
        <w:rPr>
          <w:smallCaps w:val="0"/>
          <w:noProof/>
          <w:sz w:val="24"/>
          <w:szCs w:val="24"/>
        </w:rPr>
      </w:pPr>
      <w:hyperlink w:anchor="_Toc226283111" w:history="1">
        <w:r w:rsidR="00534CDA" w:rsidRPr="00022B08">
          <w:rPr>
            <w:rStyle w:val="Hyperlink"/>
            <w:noProof/>
          </w:rPr>
          <w:t>Document Change Control</w:t>
        </w:r>
        <w:r w:rsidR="00534CDA">
          <w:rPr>
            <w:noProof/>
            <w:webHidden/>
          </w:rPr>
          <w:tab/>
        </w:r>
        <w:r w:rsidR="00534CDA">
          <w:rPr>
            <w:noProof/>
            <w:webHidden/>
          </w:rPr>
          <w:fldChar w:fldCharType="begin"/>
        </w:r>
        <w:r w:rsidR="00534CDA">
          <w:rPr>
            <w:noProof/>
            <w:webHidden/>
          </w:rPr>
          <w:instrText xml:space="preserve"> PAGEREF _Toc226283111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3DC312AA" w14:textId="77777777" w:rsidR="00534CDA" w:rsidRDefault="007C28D9">
      <w:pPr>
        <w:pStyle w:val="TOC2"/>
        <w:rPr>
          <w:smallCaps w:val="0"/>
          <w:noProof/>
          <w:sz w:val="24"/>
          <w:szCs w:val="24"/>
        </w:rPr>
      </w:pPr>
      <w:hyperlink w:anchor="_Toc226283112" w:history="1">
        <w:r w:rsidR="00534CDA" w:rsidRPr="00022B08">
          <w:rPr>
            <w:rStyle w:val="Hyperlink"/>
            <w:noProof/>
          </w:rPr>
          <w:t>Distribution List</w:t>
        </w:r>
        <w:r w:rsidR="00534CDA">
          <w:rPr>
            <w:noProof/>
            <w:webHidden/>
          </w:rPr>
          <w:tab/>
        </w:r>
        <w:r w:rsidR="00534CDA">
          <w:rPr>
            <w:noProof/>
            <w:webHidden/>
          </w:rPr>
          <w:fldChar w:fldCharType="begin"/>
        </w:r>
        <w:r w:rsidR="00534CDA">
          <w:rPr>
            <w:noProof/>
            <w:webHidden/>
          </w:rPr>
          <w:instrText xml:space="preserve"> PAGEREF _Toc226283112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3DC312AB" w14:textId="77777777" w:rsidR="00534CDA" w:rsidRDefault="007C28D9">
      <w:pPr>
        <w:pStyle w:val="TOC2"/>
        <w:rPr>
          <w:smallCaps w:val="0"/>
          <w:noProof/>
          <w:sz w:val="24"/>
          <w:szCs w:val="24"/>
        </w:rPr>
      </w:pPr>
      <w:hyperlink w:anchor="_Toc226283113" w:history="1">
        <w:r w:rsidR="00534CDA" w:rsidRPr="00022B08">
          <w:rPr>
            <w:rStyle w:val="Hyperlink"/>
            <w:noProof/>
          </w:rPr>
          <w:t>Change Summary</w:t>
        </w:r>
        <w:r w:rsidR="00534CDA">
          <w:rPr>
            <w:noProof/>
            <w:webHidden/>
          </w:rPr>
          <w:tab/>
        </w:r>
        <w:r w:rsidR="00534CDA">
          <w:rPr>
            <w:noProof/>
            <w:webHidden/>
          </w:rPr>
          <w:fldChar w:fldCharType="begin"/>
        </w:r>
        <w:r w:rsidR="00534CDA">
          <w:rPr>
            <w:noProof/>
            <w:webHidden/>
          </w:rPr>
          <w:instrText xml:space="preserve"> PAGEREF _Toc226283113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3DC312AC" w14:textId="77777777" w:rsidR="00534CDA" w:rsidRDefault="007C28D9">
      <w:pPr>
        <w:pStyle w:val="TOC1"/>
        <w:tabs>
          <w:tab w:val="left" w:pos="400"/>
        </w:tabs>
        <w:rPr>
          <w:b w:val="0"/>
          <w:caps w:val="0"/>
          <w:noProof/>
          <w:sz w:val="24"/>
          <w:szCs w:val="24"/>
        </w:rPr>
      </w:pPr>
      <w:hyperlink w:anchor="_Toc226283114" w:history="1">
        <w:r w:rsidR="00534CDA" w:rsidRPr="00022B08">
          <w:rPr>
            <w:rStyle w:val="Hyperlink"/>
            <w:noProof/>
          </w:rPr>
          <w:t>1.</w:t>
        </w:r>
        <w:r w:rsidR="00534CDA">
          <w:rPr>
            <w:b w:val="0"/>
            <w:caps w:val="0"/>
            <w:noProof/>
            <w:sz w:val="24"/>
            <w:szCs w:val="24"/>
          </w:rPr>
          <w:tab/>
        </w:r>
        <w:r w:rsidR="00534CDA" w:rsidRPr="00022B08">
          <w:rPr>
            <w:rStyle w:val="Hyperlink"/>
            <w:noProof/>
          </w:rPr>
          <w:t>Introduction</w:t>
        </w:r>
        <w:r w:rsidR="00534CDA">
          <w:rPr>
            <w:noProof/>
            <w:webHidden/>
          </w:rPr>
          <w:tab/>
        </w:r>
        <w:r w:rsidR="00534CDA">
          <w:rPr>
            <w:noProof/>
            <w:webHidden/>
          </w:rPr>
          <w:fldChar w:fldCharType="begin"/>
        </w:r>
        <w:r w:rsidR="00534CDA">
          <w:rPr>
            <w:noProof/>
            <w:webHidden/>
          </w:rPr>
          <w:instrText xml:space="preserve"> PAGEREF _Toc226283114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3DC312AD" w14:textId="77777777" w:rsidR="00534CDA" w:rsidRDefault="007C28D9">
      <w:pPr>
        <w:pStyle w:val="TOC2"/>
        <w:tabs>
          <w:tab w:val="left" w:pos="800"/>
        </w:tabs>
        <w:rPr>
          <w:smallCaps w:val="0"/>
          <w:noProof/>
          <w:sz w:val="24"/>
          <w:szCs w:val="24"/>
        </w:rPr>
      </w:pPr>
      <w:hyperlink w:anchor="_Toc226283115" w:history="1">
        <w:r w:rsidR="00534CDA" w:rsidRPr="00022B08">
          <w:rPr>
            <w:rStyle w:val="Hyperlink"/>
            <w:noProof/>
          </w:rPr>
          <w:t>1.1.</w:t>
        </w:r>
        <w:r w:rsidR="00534CDA">
          <w:rPr>
            <w:smallCaps w:val="0"/>
            <w:noProof/>
            <w:sz w:val="24"/>
            <w:szCs w:val="24"/>
          </w:rPr>
          <w:tab/>
        </w:r>
        <w:r w:rsidR="00534CDA" w:rsidRPr="00022B08">
          <w:rPr>
            <w:rStyle w:val="Hyperlink"/>
            <w:noProof/>
          </w:rPr>
          <w:t>Purpose and Intended Audience</w:t>
        </w:r>
        <w:r w:rsidR="00534CDA">
          <w:rPr>
            <w:noProof/>
            <w:webHidden/>
          </w:rPr>
          <w:tab/>
        </w:r>
        <w:r w:rsidR="00534CDA">
          <w:rPr>
            <w:noProof/>
            <w:webHidden/>
          </w:rPr>
          <w:fldChar w:fldCharType="begin"/>
        </w:r>
        <w:r w:rsidR="00534CDA">
          <w:rPr>
            <w:noProof/>
            <w:webHidden/>
          </w:rPr>
          <w:instrText xml:space="preserve"> PAGEREF _Toc226283115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3DC312AE" w14:textId="77777777" w:rsidR="00534CDA" w:rsidRDefault="007C28D9">
      <w:pPr>
        <w:pStyle w:val="TOC2"/>
        <w:tabs>
          <w:tab w:val="left" w:pos="800"/>
        </w:tabs>
        <w:rPr>
          <w:smallCaps w:val="0"/>
          <w:noProof/>
          <w:sz w:val="24"/>
          <w:szCs w:val="24"/>
        </w:rPr>
      </w:pPr>
      <w:hyperlink w:anchor="_Toc226283116" w:history="1">
        <w:r w:rsidR="00534CDA" w:rsidRPr="00022B08">
          <w:rPr>
            <w:rStyle w:val="Hyperlink"/>
            <w:noProof/>
          </w:rPr>
          <w:t>1.2.</w:t>
        </w:r>
        <w:r w:rsidR="00534CDA">
          <w:rPr>
            <w:smallCaps w:val="0"/>
            <w:noProof/>
            <w:sz w:val="24"/>
            <w:szCs w:val="24"/>
          </w:rPr>
          <w:tab/>
        </w:r>
        <w:r w:rsidR="00534CDA" w:rsidRPr="00022B08">
          <w:rPr>
            <w:rStyle w:val="Hyperlink"/>
            <w:noProof/>
          </w:rPr>
          <w:t>Scope of Product</w:t>
        </w:r>
        <w:r w:rsidR="00534CDA">
          <w:rPr>
            <w:noProof/>
            <w:webHidden/>
          </w:rPr>
          <w:tab/>
        </w:r>
        <w:r w:rsidR="00534CDA">
          <w:rPr>
            <w:noProof/>
            <w:webHidden/>
          </w:rPr>
          <w:fldChar w:fldCharType="begin"/>
        </w:r>
        <w:r w:rsidR="00534CDA">
          <w:rPr>
            <w:noProof/>
            <w:webHidden/>
          </w:rPr>
          <w:instrText xml:space="preserve"> PAGEREF _Toc226283116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3DC312B2" w14:textId="77777777" w:rsidR="00534CDA" w:rsidRDefault="007C28D9">
      <w:pPr>
        <w:pStyle w:val="TOC2"/>
        <w:tabs>
          <w:tab w:val="left" w:pos="800"/>
        </w:tabs>
        <w:rPr>
          <w:smallCaps w:val="0"/>
          <w:noProof/>
          <w:sz w:val="24"/>
          <w:szCs w:val="24"/>
        </w:rPr>
      </w:pPr>
      <w:hyperlink w:anchor="_Toc226283120" w:history="1">
        <w:r w:rsidR="00534CDA" w:rsidRPr="00022B08">
          <w:rPr>
            <w:rStyle w:val="Hyperlink"/>
            <w:noProof/>
          </w:rPr>
          <w:t>1.3.</w:t>
        </w:r>
        <w:r w:rsidR="00534CDA">
          <w:rPr>
            <w:smallCaps w:val="0"/>
            <w:noProof/>
            <w:sz w:val="24"/>
            <w:szCs w:val="24"/>
          </w:rPr>
          <w:tab/>
        </w:r>
        <w:r w:rsidR="00534CDA" w:rsidRPr="00022B08">
          <w:rPr>
            <w:rStyle w:val="Hyperlink"/>
            <w:noProof/>
          </w:rPr>
          <w:t>References</w:t>
        </w:r>
        <w:r w:rsidR="00534CDA">
          <w:rPr>
            <w:noProof/>
            <w:webHidden/>
          </w:rPr>
          <w:tab/>
        </w:r>
        <w:r w:rsidR="00534CDA">
          <w:rPr>
            <w:noProof/>
            <w:webHidden/>
          </w:rPr>
          <w:fldChar w:fldCharType="begin"/>
        </w:r>
        <w:r w:rsidR="00534CDA">
          <w:rPr>
            <w:noProof/>
            <w:webHidden/>
          </w:rPr>
          <w:instrText xml:space="preserve"> PAGEREF _Toc226283120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3DC312B3" w14:textId="77777777" w:rsidR="00534CDA" w:rsidRDefault="007C28D9">
      <w:pPr>
        <w:pStyle w:val="TOC2"/>
        <w:tabs>
          <w:tab w:val="left" w:pos="800"/>
        </w:tabs>
        <w:rPr>
          <w:smallCaps w:val="0"/>
          <w:noProof/>
          <w:sz w:val="24"/>
          <w:szCs w:val="24"/>
        </w:rPr>
      </w:pPr>
      <w:hyperlink w:anchor="_Toc226283121" w:history="1">
        <w:r w:rsidR="00534CDA" w:rsidRPr="00022B08">
          <w:rPr>
            <w:rStyle w:val="Hyperlink"/>
            <w:noProof/>
          </w:rPr>
          <w:t>1.4.</w:t>
        </w:r>
        <w:r w:rsidR="00534CDA">
          <w:rPr>
            <w:smallCaps w:val="0"/>
            <w:noProof/>
            <w:sz w:val="24"/>
            <w:szCs w:val="24"/>
          </w:rPr>
          <w:tab/>
        </w:r>
        <w:r w:rsidR="00534CDA" w:rsidRPr="00022B08">
          <w:rPr>
            <w:rStyle w:val="Hyperlink"/>
            <w:noProof/>
          </w:rPr>
          <w:t>Definitions, Acronyms, and Abbreviations</w:t>
        </w:r>
        <w:r w:rsidR="00534CDA">
          <w:rPr>
            <w:noProof/>
            <w:webHidden/>
          </w:rPr>
          <w:tab/>
        </w:r>
        <w:r w:rsidR="00534CDA">
          <w:rPr>
            <w:noProof/>
            <w:webHidden/>
          </w:rPr>
          <w:fldChar w:fldCharType="begin"/>
        </w:r>
        <w:r w:rsidR="00534CDA">
          <w:rPr>
            <w:noProof/>
            <w:webHidden/>
          </w:rPr>
          <w:instrText xml:space="preserve"> PAGEREF _Toc226283121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3DC312B4" w14:textId="77777777" w:rsidR="00534CDA" w:rsidRDefault="007C28D9">
      <w:pPr>
        <w:pStyle w:val="TOC3"/>
        <w:tabs>
          <w:tab w:val="left" w:pos="1200"/>
        </w:tabs>
        <w:rPr>
          <w:i w:val="0"/>
          <w:noProof/>
          <w:sz w:val="24"/>
          <w:szCs w:val="24"/>
        </w:rPr>
      </w:pPr>
      <w:hyperlink w:anchor="_Toc226283122" w:history="1">
        <w:r w:rsidR="00534CDA" w:rsidRPr="00022B08">
          <w:rPr>
            <w:rStyle w:val="Hyperlink"/>
            <w:noProof/>
          </w:rPr>
          <w:t>1.4.1.</w:t>
        </w:r>
        <w:r w:rsidR="00534CDA">
          <w:rPr>
            <w:i w:val="0"/>
            <w:noProof/>
            <w:sz w:val="24"/>
            <w:szCs w:val="24"/>
          </w:rPr>
          <w:tab/>
        </w:r>
        <w:r w:rsidR="00534CDA" w:rsidRPr="00022B08">
          <w:rPr>
            <w:rStyle w:val="Hyperlink"/>
            <w:noProof/>
          </w:rPr>
          <w:t>Definitions</w:t>
        </w:r>
        <w:r w:rsidR="00534CDA">
          <w:rPr>
            <w:noProof/>
            <w:webHidden/>
          </w:rPr>
          <w:tab/>
        </w:r>
        <w:r w:rsidR="00534CDA">
          <w:rPr>
            <w:noProof/>
            <w:webHidden/>
          </w:rPr>
          <w:fldChar w:fldCharType="begin"/>
        </w:r>
        <w:r w:rsidR="00534CDA">
          <w:rPr>
            <w:noProof/>
            <w:webHidden/>
          </w:rPr>
          <w:instrText xml:space="preserve"> PAGEREF _Toc226283122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3DC312B5" w14:textId="77777777" w:rsidR="00534CDA" w:rsidRDefault="007C28D9">
      <w:pPr>
        <w:pStyle w:val="TOC3"/>
        <w:tabs>
          <w:tab w:val="left" w:pos="1200"/>
        </w:tabs>
        <w:rPr>
          <w:i w:val="0"/>
          <w:noProof/>
          <w:sz w:val="24"/>
          <w:szCs w:val="24"/>
        </w:rPr>
      </w:pPr>
      <w:hyperlink w:anchor="_Toc226283123" w:history="1">
        <w:r w:rsidR="00534CDA" w:rsidRPr="00022B08">
          <w:rPr>
            <w:rStyle w:val="Hyperlink"/>
            <w:noProof/>
          </w:rPr>
          <w:t>1.4.2.</w:t>
        </w:r>
        <w:r w:rsidR="00534CDA">
          <w:rPr>
            <w:i w:val="0"/>
            <w:noProof/>
            <w:sz w:val="24"/>
            <w:szCs w:val="24"/>
          </w:rPr>
          <w:tab/>
        </w:r>
        <w:r w:rsidR="00534CDA" w:rsidRPr="00022B08">
          <w:rPr>
            <w:rStyle w:val="Hyperlink"/>
            <w:noProof/>
          </w:rPr>
          <w:t>Acronyms</w:t>
        </w:r>
        <w:r w:rsidR="00534CDA">
          <w:rPr>
            <w:noProof/>
            <w:webHidden/>
          </w:rPr>
          <w:tab/>
        </w:r>
        <w:r w:rsidR="00534CDA">
          <w:rPr>
            <w:noProof/>
            <w:webHidden/>
          </w:rPr>
          <w:fldChar w:fldCharType="begin"/>
        </w:r>
        <w:r w:rsidR="00534CDA">
          <w:rPr>
            <w:noProof/>
            <w:webHidden/>
          </w:rPr>
          <w:instrText xml:space="preserve"> PAGEREF _Toc226283123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3DC312B6" w14:textId="77777777" w:rsidR="00534CDA" w:rsidRDefault="007C28D9">
      <w:pPr>
        <w:pStyle w:val="TOC3"/>
        <w:tabs>
          <w:tab w:val="left" w:pos="1200"/>
        </w:tabs>
        <w:rPr>
          <w:i w:val="0"/>
          <w:noProof/>
          <w:sz w:val="24"/>
          <w:szCs w:val="24"/>
        </w:rPr>
      </w:pPr>
      <w:hyperlink w:anchor="_Toc226283124" w:history="1">
        <w:r w:rsidR="00534CDA" w:rsidRPr="00022B08">
          <w:rPr>
            <w:rStyle w:val="Hyperlink"/>
            <w:noProof/>
          </w:rPr>
          <w:t>1.4.3.</w:t>
        </w:r>
        <w:r w:rsidR="00534CDA">
          <w:rPr>
            <w:i w:val="0"/>
            <w:noProof/>
            <w:sz w:val="24"/>
            <w:szCs w:val="24"/>
          </w:rPr>
          <w:tab/>
        </w:r>
        <w:r w:rsidR="00534CDA" w:rsidRPr="00022B08">
          <w:rPr>
            <w:rStyle w:val="Hyperlink"/>
            <w:noProof/>
          </w:rPr>
          <w:t>Abbreviations</w:t>
        </w:r>
        <w:r w:rsidR="00534CDA">
          <w:rPr>
            <w:noProof/>
            <w:webHidden/>
          </w:rPr>
          <w:tab/>
        </w:r>
        <w:r w:rsidR="00534CDA">
          <w:rPr>
            <w:noProof/>
            <w:webHidden/>
          </w:rPr>
          <w:fldChar w:fldCharType="begin"/>
        </w:r>
        <w:r w:rsidR="00534CDA">
          <w:rPr>
            <w:noProof/>
            <w:webHidden/>
          </w:rPr>
          <w:instrText xml:space="preserve"> PAGEREF _Toc226283124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6C8AE7E4" w14:textId="291FAE2C" w:rsidR="007C4F16" w:rsidRDefault="007C28D9" w:rsidP="007C4F16">
      <w:pPr>
        <w:pStyle w:val="TOC2"/>
        <w:tabs>
          <w:tab w:val="left" w:pos="800"/>
        </w:tabs>
        <w:rPr>
          <w:noProof/>
        </w:rPr>
      </w:pPr>
      <w:hyperlink w:anchor="_Toc226283125" w:history="1">
        <w:r w:rsidR="00534CDA" w:rsidRPr="00022B08">
          <w:rPr>
            <w:rStyle w:val="Hyperlink"/>
            <w:noProof/>
          </w:rPr>
          <w:t>1.5.</w:t>
        </w:r>
        <w:r w:rsidR="00534CDA">
          <w:rPr>
            <w:smallCaps w:val="0"/>
            <w:noProof/>
            <w:sz w:val="24"/>
            <w:szCs w:val="24"/>
          </w:rPr>
          <w:tab/>
        </w:r>
        <w:r w:rsidR="00534CDA" w:rsidRPr="00022B08">
          <w:rPr>
            <w:rStyle w:val="Hyperlink"/>
            <w:noProof/>
          </w:rPr>
          <w:t>Overview</w:t>
        </w:r>
        <w:r w:rsidR="00534CDA">
          <w:rPr>
            <w:noProof/>
            <w:webHidden/>
          </w:rPr>
          <w:tab/>
        </w:r>
        <w:r w:rsidR="00534CDA">
          <w:rPr>
            <w:noProof/>
            <w:webHidden/>
          </w:rPr>
          <w:fldChar w:fldCharType="begin"/>
        </w:r>
        <w:r w:rsidR="00534CDA">
          <w:rPr>
            <w:noProof/>
            <w:webHidden/>
          </w:rPr>
          <w:instrText xml:space="preserve"> PAGEREF _Toc226283125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144FA4E5" w14:textId="6AE79B9F" w:rsidR="007C4F16" w:rsidRDefault="007C28D9" w:rsidP="007C4F16">
      <w:pPr>
        <w:pStyle w:val="TOC3"/>
        <w:tabs>
          <w:tab w:val="left" w:pos="1200"/>
        </w:tabs>
        <w:rPr>
          <w:i w:val="0"/>
          <w:noProof/>
          <w:sz w:val="24"/>
          <w:szCs w:val="24"/>
        </w:rPr>
      </w:pPr>
      <w:hyperlink w:anchor="_Toc226283122" w:history="1">
        <w:r w:rsidR="007C4F16" w:rsidRPr="00022B08">
          <w:rPr>
            <w:rStyle w:val="Hyperlink"/>
            <w:noProof/>
          </w:rPr>
          <w:t>1.</w:t>
        </w:r>
        <w:r w:rsidR="007C4F16">
          <w:rPr>
            <w:rStyle w:val="Hyperlink"/>
            <w:noProof/>
          </w:rPr>
          <w:t>5</w:t>
        </w:r>
        <w:r w:rsidR="007C4F16" w:rsidRPr="00022B08">
          <w:rPr>
            <w:rStyle w:val="Hyperlink"/>
            <w:noProof/>
          </w:rPr>
          <w:t>.1.</w:t>
        </w:r>
        <w:r w:rsidR="007C4F16">
          <w:rPr>
            <w:i w:val="0"/>
            <w:noProof/>
            <w:sz w:val="24"/>
            <w:szCs w:val="24"/>
          </w:rPr>
          <w:tab/>
        </w:r>
        <w:r w:rsidR="007C4F16">
          <w:rPr>
            <w:rStyle w:val="Hyperlink"/>
            <w:noProof/>
          </w:rPr>
          <w:t>Introduction</w:t>
        </w:r>
        <w:r w:rsidR="007C4F16">
          <w:rPr>
            <w:noProof/>
            <w:webHidden/>
          </w:rPr>
          <w:tab/>
        </w:r>
        <w:r w:rsidR="007C4F16">
          <w:rPr>
            <w:noProof/>
            <w:webHidden/>
          </w:rPr>
          <w:fldChar w:fldCharType="begin"/>
        </w:r>
        <w:r w:rsidR="007C4F16">
          <w:rPr>
            <w:noProof/>
            <w:webHidden/>
          </w:rPr>
          <w:instrText xml:space="preserve"> PAGEREF _Toc226283122 \h </w:instrText>
        </w:r>
        <w:r w:rsidR="007C4F16">
          <w:rPr>
            <w:noProof/>
            <w:webHidden/>
          </w:rPr>
        </w:r>
        <w:r w:rsidR="007C4F16">
          <w:rPr>
            <w:noProof/>
            <w:webHidden/>
          </w:rPr>
          <w:fldChar w:fldCharType="separate"/>
        </w:r>
        <w:r w:rsidR="007C4F16">
          <w:rPr>
            <w:noProof/>
            <w:webHidden/>
          </w:rPr>
          <w:t>2</w:t>
        </w:r>
        <w:r w:rsidR="007C4F16">
          <w:rPr>
            <w:noProof/>
            <w:webHidden/>
          </w:rPr>
          <w:fldChar w:fldCharType="end"/>
        </w:r>
      </w:hyperlink>
    </w:p>
    <w:p w14:paraId="4E75A57B" w14:textId="021AD14F" w:rsidR="007C4F16" w:rsidRDefault="007C28D9" w:rsidP="007C4F16">
      <w:pPr>
        <w:pStyle w:val="TOC3"/>
        <w:tabs>
          <w:tab w:val="left" w:pos="1200"/>
        </w:tabs>
        <w:rPr>
          <w:i w:val="0"/>
          <w:noProof/>
          <w:sz w:val="24"/>
          <w:szCs w:val="24"/>
        </w:rPr>
      </w:pPr>
      <w:hyperlink w:anchor="_Toc226283123" w:history="1">
        <w:r w:rsidR="007C4F16" w:rsidRPr="00022B08">
          <w:rPr>
            <w:rStyle w:val="Hyperlink"/>
            <w:noProof/>
          </w:rPr>
          <w:t>1.</w:t>
        </w:r>
        <w:r w:rsidR="007C4F16">
          <w:rPr>
            <w:rStyle w:val="Hyperlink"/>
            <w:noProof/>
          </w:rPr>
          <w:t>5</w:t>
        </w:r>
        <w:r w:rsidR="007C4F16" w:rsidRPr="00022B08">
          <w:rPr>
            <w:rStyle w:val="Hyperlink"/>
            <w:noProof/>
          </w:rPr>
          <w:t>.2.</w:t>
        </w:r>
        <w:r w:rsidR="007C4F16">
          <w:rPr>
            <w:i w:val="0"/>
            <w:noProof/>
            <w:sz w:val="24"/>
            <w:szCs w:val="24"/>
          </w:rPr>
          <w:tab/>
        </w:r>
        <w:r w:rsidR="007C4F16">
          <w:rPr>
            <w:rStyle w:val="Hyperlink"/>
            <w:noProof/>
          </w:rPr>
          <w:t>Decomposition Description</w:t>
        </w:r>
        <w:r w:rsidR="007C4F16">
          <w:rPr>
            <w:noProof/>
            <w:webHidden/>
          </w:rPr>
          <w:tab/>
        </w:r>
        <w:r w:rsidR="007C4F16">
          <w:rPr>
            <w:noProof/>
            <w:webHidden/>
          </w:rPr>
          <w:fldChar w:fldCharType="begin"/>
        </w:r>
        <w:r w:rsidR="007C4F16">
          <w:rPr>
            <w:noProof/>
            <w:webHidden/>
          </w:rPr>
          <w:instrText xml:space="preserve"> PAGEREF _Toc226283123 \h </w:instrText>
        </w:r>
        <w:r w:rsidR="007C4F16">
          <w:rPr>
            <w:noProof/>
            <w:webHidden/>
          </w:rPr>
        </w:r>
        <w:r w:rsidR="007C4F16">
          <w:rPr>
            <w:noProof/>
            <w:webHidden/>
          </w:rPr>
          <w:fldChar w:fldCharType="separate"/>
        </w:r>
        <w:r w:rsidR="007C4F16">
          <w:rPr>
            <w:noProof/>
            <w:webHidden/>
          </w:rPr>
          <w:t>2</w:t>
        </w:r>
        <w:r w:rsidR="007C4F16">
          <w:rPr>
            <w:noProof/>
            <w:webHidden/>
          </w:rPr>
          <w:fldChar w:fldCharType="end"/>
        </w:r>
      </w:hyperlink>
    </w:p>
    <w:p w14:paraId="598311D3" w14:textId="72CB53A6" w:rsidR="007C4F16" w:rsidRDefault="007C28D9" w:rsidP="007C4F16">
      <w:pPr>
        <w:pStyle w:val="TOC3"/>
        <w:tabs>
          <w:tab w:val="left" w:pos="1200"/>
        </w:tabs>
        <w:rPr>
          <w:noProof/>
        </w:rPr>
      </w:pPr>
      <w:hyperlink w:anchor="_Toc226283124" w:history="1">
        <w:r w:rsidR="007C4F16" w:rsidRPr="00022B08">
          <w:rPr>
            <w:rStyle w:val="Hyperlink"/>
            <w:noProof/>
          </w:rPr>
          <w:t>1.</w:t>
        </w:r>
        <w:r w:rsidR="007C4F16">
          <w:rPr>
            <w:rStyle w:val="Hyperlink"/>
            <w:noProof/>
          </w:rPr>
          <w:t>5</w:t>
        </w:r>
        <w:r w:rsidR="007C4F16" w:rsidRPr="00022B08">
          <w:rPr>
            <w:rStyle w:val="Hyperlink"/>
            <w:noProof/>
          </w:rPr>
          <w:t>.3.</w:t>
        </w:r>
        <w:r w:rsidR="007C4F16">
          <w:rPr>
            <w:i w:val="0"/>
            <w:noProof/>
            <w:sz w:val="24"/>
            <w:szCs w:val="24"/>
          </w:rPr>
          <w:tab/>
        </w:r>
        <w:r w:rsidR="007C4F16">
          <w:rPr>
            <w:rStyle w:val="Hyperlink"/>
            <w:noProof/>
          </w:rPr>
          <w:t>Detailed Description of Components</w:t>
        </w:r>
        <w:r w:rsidR="007C4F16">
          <w:rPr>
            <w:noProof/>
            <w:webHidden/>
          </w:rPr>
          <w:tab/>
        </w:r>
        <w:r w:rsidR="007C4F16">
          <w:rPr>
            <w:noProof/>
            <w:webHidden/>
          </w:rPr>
          <w:fldChar w:fldCharType="begin"/>
        </w:r>
        <w:r w:rsidR="007C4F16">
          <w:rPr>
            <w:noProof/>
            <w:webHidden/>
          </w:rPr>
          <w:instrText xml:space="preserve"> PAGEREF _Toc226283124 \h </w:instrText>
        </w:r>
        <w:r w:rsidR="007C4F16">
          <w:rPr>
            <w:noProof/>
            <w:webHidden/>
          </w:rPr>
        </w:r>
        <w:r w:rsidR="007C4F16">
          <w:rPr>
            <w:noProof/>
            <w:webHidden/>
          </w:rPr>
          <w:fldChar w:fldCharType="separate"/>
        </w:r>
        <w:r w:rsidR="007C4F16">
          <w:rPr>
            <w:noProof/>
            <w:webHidden/>
          </w:rPr>
          <w:t>2</w:t>
        </w:r>
        <w:r w:rsidR="007C4F16">
          <w:rPr>
            <w:noProof/>
            <w:webHidden/>
          </w:rPr>
          <w:fldChar w:fldCharType="end"/>
        </w:r>
      </w:hyperlink>
    </w:p>
    <w:p w14:paraId="2EF1D54D" w14:textId="54EC9359" w:rsidR="007C4F16" w:rsidRPr="007C4F16" w:rsidRDefault="007C28D9" w:rsidP="007C4F16">
      <w:pPr>
        <w:pStyle w:val="TOC3"/>
        <w:tabs>
          <w:tab w:val="left" w:pos="1200"/>
        </w:tabs>
        <w:rPr>
          <w:i w:val="0"/>
          <w:noProof/>
          <w:sz w:val="24"/>
          <w:szCs w:val="24"/>
        </w:rPr>
      </w:pPr>
      <w:hyperlink w:anchor="_Toc226283124" w:history="1">
        <w:r w:rsidR="007C4F16" w:rsidRPr="00022B08">
          <w:rPr>
            <w:rStyle w:val="Hyperlink"/>
            <w:noProof/>
          </w:rPr>
          <w:t>1.</w:t>
        </w:r>
        <w:r w:rsidR="007C4F16">
          <w:rPr>
            <w:rStyle w:val="Hyperlink"/>
            <w:noProof/>
          </w:rPr>
          <w:t>5</w:t>
        </w:r>
        <w:r w:rsidR="007C4F16" w:rsidRPr="00022B08">
          <w:rPr>
            <w:rStyle w:val="Hyperlink"/>
            <w:noProof/>
          </w:rPr>
          <w:t>.</w:t>
        </w:r>
        <w:r w:rsidR="007C4F16">
          <w:rPr>
            <w:rStyle w:val="Hyperlink"/>
            <w:noProof/>
          </w:rPr>
          <w:t>4</w:t>
        </w:r>
        <w:r w:rsidR="007C4F16" w:rsidRPr="00022B08">
          <w:rPr>
            <w:rStyle w:val="Hyperlink"/>
            <w:noProof/>
          </w:rPr>
          <w:t>.</w:t>
        </w:r>
        <w:r w:rsidR="007C4F16">
          <w:rPr>
            <w:i w:val="0"/>
            <w:noProof/>
            <w:sz w:val="24"/>
            <w:szCs w:val="24"/>
          </w:rPr>
          <w:tab/>
        </w:r>
        <w:r w:rsidR="007C4F16">
          <w:rPr>
            <w:rStyle w:val="Hyperlink"/>
            <w:noProof/>
          </w:rPr>
          <w:t>Database</w:t>
        </w:r>
        <w:r w:rsidR="007C4F16">
          <w:rPr>
            <w:noProof/>
            <w:webHidden/>
          </w:rPr>
          <w:tab/>
        </w:r>
        <w:r w:rsidR="007C4F16">
          <w:rPr>
            <w:noProof/>
            <w:webHidden/>
          </w:rPr>
          <w:fldChar w:fldCharType="begin"/>
        </w:r>
        <w:r w:rsidR="007C4F16">
          <w:rPr>
            <w:noProof/>
            <w:webHidden/>
          </w:rPr>
          <w:instrText xml:space="preserve"> PAGEREF _Toc226283124 \h </w:instrText>
        </w:r>
        <w:r w:rsidR="007C4F16">
          <w:rPr>
            <w:noProof/>
            <w:webHidden/>
          </w:rPr>
        </w:r>
        <w:r w:rsidR="007C4F16">
          <w:rPr>
            <w:noProof/>
            <w:webHidden/>
          </w:rPr>
          <w:fldChar w:fldCharType="separate"/>
        </w:r>
        <w:r w:rsidR="007C4F16">
          <w:rPr>
            <w:noProof/>
            <w:webHidden/>
          </w:rPr>
          <w:t>2</w:t>
        </w:r>
        <w:r w:rsidR="007C4F16">
          <w:rPr>
            <w:noProof/>
            <w:webHidden/>
          </w:rPr>
          <w:fldChar w:fldCharType="end"/>
        </w:r>
      </w:hyperlink>
    </w:p>
    <w:p w14:paraId="3DC312B8" w14:textId="77777777" w:rsidR="00534CDA" w:rsidRDefault="007C28D9">
      <w:pPr>
        <w:pStyle w:val="TOC1"/>
        <w:tabs>
          <w:tab w:val="left" w:pos="400"/>
        </w:tabs>
        <w:rPr>
          <w:b w:val="0"/>
          <w:caps w:val="0"/>
          <w:noProof/>
          <w:sz w:val="24"/>
          <w:szCs w:val="24"/>
        </w:rPr>
      </w:pPr>
      <w:hyperlink w:anchor="_Toc226283126" w:history="1">
        <w:r w:rsidR="00534CDA" w:rsidRPr="00022B08">
          <w:rPr>
            <w:rStyle w:val="Hyperlink"/>
            <w:noProof/>
          </w:rPr>
          <w:t>2.</w:t>
        </w:r>
        <w:r w:rsidR="00534CDA">
          <w:rPr>
            <w:b w:val="0"/>
            <w:caps w:val="0"/>
            <w:noProof/>
            <w:sz w:val="24"/>
            <w:szCs w:val="24"/>
          </w:rPr>
          <w:tab/>
        </w:r>
        <w:r w:rsidR="00534CDA" w:rsidRPr="00022B08">
          <w:rPr>
            <w:rStyle w:val="Hyperlink"/>
            <w:noProof/>
          </w:rPr>
          <w:t>Decomposition Description</w:t>
        </w:r>
        <w:r w:rsidR="00534CDA">
          <w:rPr>
            <w:noProof/>
            <w:webHidden/>
          </w:rPr>
          <w:tab/>
        </w:r>
        <w:r w:rsidR="00534CDA">
          <w:rPr>
            <w:noProof/>
            <w:webHidden/>
          </w:rPr>
          <w:fldChar w:fldCharType="begin"/>
        </w:r>
        <w:r w:rsidR="00534CDA">
          <w:rPr>
            <w:noProof/>
            <w:webHidden/>
          </w:rPr>
          <w:instrText xml:space="preserve"> PAGEREF _Toc226283126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3DC312B9" w14:textId="77777777" w:rsidR="00534CDA" w:rsidRDefault="007C28D9">
      <w:pPr>
        <w:pStyle w:val="TOC2"/>
        <w:tabs>
          <w:tab w:val="left" w:pos="800"/>
        </w:tabs>
        <w:rPr>
          <w:smallCaps w:val="0"/>
          <w:noProof/>
          <w:sz w:val="24"/>
          <w:szCs w:val="24"/>
        </w:rPr>
      </w:pPr>
      <w:hyperlink w:anchor="_Toc226283127" w:history="1">
        <w:r w:rsidR="00534CDA" w:rsidRPr="00022B08">
          <w:rPr>
            <w:rStyle w:val="Hyperlink"/>
            <w:noProof/>
          </w:rPr>
          <w:t>2.1.</w:t>
        </w:r>
        <w:r w:rsidR="00534CDA">
          <w:rPr>
            <w:smallCaps w:val="0"/>
            <w:noProof/>
            <w:sz w:val="24"/>
            <w:szCs w:val="24"/>
          </w:rPr>
          <w:tab/>
        </w:r>
        <w:r w:rsidR="00534CDA" w:rsidRPr="00022B08">
          <w:rPr>
            <w:rStyle w:val="Hyperlink"/>
            <w:noProof/>
          </w:rPr>
          <w:t>Scope</w:t>
        </w:r>
        <w:r w:rsidR="00534CDA">
          <w:rPr>
            <w:noProof/>
            <w:webHidden/>
          </w:rPr>
          <w:tab/>
        </w:r>
        <w:r w:rsidR="00534CDA">
          <w:rPr>
            <w:noProof/>
            <w:webHidden/>
          </w:rPr>
          <w:fldChar w:fldCharType="begin"/>
        </w:r>
        <w:r w:rsidR="00534CDA">
          <w:rPr>
            <w:noProof/>
            <w:webHidden/>
          </w:rPr>
          <w:instrText xml:space="preserve"> PAGEREF _Toc226283127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3DC312BA" w14:textId="77777777" w:rsidR="00534CDA" w:rsidRDefault="007C28D9">
      <w:pPr>
        <w:pStyle w:val="TOC2"/>
        <w:tabs>
          <w:tab w:val="left" w:pos="800"/>
        </w:tabs>
        <w:rPr>
          <w:smallCaps w:val="0"/>
          <w:noProof/>
          <w:sz w:val="24"/>
          <w:szCs w:val="24"/>
        </w:rPr>
      </w:pPr>
      <w:hyperlink w:anchor="_Toc226283128" w:history="1">
        <w:r w:rsidR="00534CDA" w:rsidRPr="00022B08">
          <w:rPr>
            <w:rStyle w:val="Hyperlink"/>
            <w:noProof/>
          </w:rPr>
          <w:t>2.2.</w:t>
        </w:r>
        <w:r w:rsidR="00534CDA">
          <w:rPr>
            <w:smallCaps w:val="0"/>
            <w:noProof/>
            <w:sz w:val="24"/>
            <w:szCs w:val="24"/>
          </w:rPr>
          <w:tab/>
        </w:r>
        <w:r w:rsidR="00534CDA" w:rsidRPr="00022B08">
          <w:rPr>
            <w:rStyle w:val="Hyperlink"/>
            <w:noProof/>
          </w:rPr>
          <w:t>Use</w:t>
        </w:r>
        <w:r w:rsidR="00534CDA">
          <w:rPr>
            <w:noProof/>
            <w:webHidden/>
          </w:rPr>
          <w:tab/>
        </w:r>
        <w:r w:rsidR="00534CDA">
          <w:rPr>
            <w:noProof/>
            <w:webHidden/>
          </w:rPr>
          <w:fldChar w:fldCharType="begin"/>
        </w:r>
        <w:r w:rsidR="00534CDA">
          <w:rPr>
            <w:noProof/>
            <w:webHidden/>
          </w:rPr>
          <w:instrText xml:space="preserve"> PAGEREF _Toc226283128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3DC312BB" w14:textId="77777777" w:rsidR="00534CDA" w:rsidRDefault="007C28D9">
      <w:pPr>
        <w:pStyle w:val="TOC2"/>
        <w:tabs>
          <w:tab w:val="left" w:pos="800"/>
        </w:tabs>
        <w:rPr>
          <w:smallCaps w:val="0"/>
          <w:noProof/>
          <w:sz w:val="24"/>
          <w:szCs w:val="24"/>
        </w:rPr>
      </w:pPr>
      <w:hyperlink w:anchor="_Toc226283129" w:history="1">
        <w:r w:rsidR="00534CDA" w:rsidRPr="00022B08">
          <w:rPr>
            <w:rStyle w:val="Hyperlink"/>
            <w:noProof/>
          </w:rPr>
          <w:t>2.3.</w:t>
        </w:r>
        <w:r w:rsidR="00534CDA">
          <w:rPr>
            <w:smallCaps w:val="0"/>
            <w:noProof/>
            <w:sz w:val="24"/>
            <w:szCs w:val="24"/>
          </w:rPr>
          <w:tab/>
        </w:r>
        <w:r w:rsidR="00534CDA" w:rsidRPr="00022B08">
          <w:rPr>
            <w:rStyle w:val="Hyperlink"/>
            <w:noProof/>
          </w:rPr>
          <w:t>Subsystem Description</w:t>
        </w:r>
        <w:r w:rsidR="00534CDA">
          <w:rPr>
            <w:noProof/>
            <w:webHidden/>
          </w:rPr>
          <w:tab/>
        </w:r>
        <w:r w:rsidR="00534CDA">
          <w:rPr>
            <w:noProof/>
            <w:webHidden/>
          </w:rPr>
          <w:fldChar w:fldCharType="begin"/>
        </w:r>
        <w:r w:rsidR="00534CDA">
          <w:rPr>
            <w:noProof/>
            <w:webHidden/>
          </w:rPr>
          <w:instrText xml:space="preserve"> PAGEREF _Toc226283129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3DC312BC" w14:textId="77777777" w:rsidR="00534CDA" w:rsidRDefault="007C28D9">
      <w:pPr>
        <w:pStyle w:val="TOC2"/>
        <w:tabs>
          <w:tab w:val="left" w:pos="800"/>
        </w:tabs>
        <w:rPr>
          <w:smallCaps w:val="0"/>
          <w:noProof/>
          <w:sz w:val="24"/>
          <w:szCs w:val="24"/>
        </w:rPr>
      </w:pPr>
      <w:hyperlink w:anchor="_Toc226283130" w:history="1">
        <w:r w:rsidR="00534CDA" w:rsidRPr="00022B08">
          <w:rPr>
            <w:rStyle w:val="Hyperlink"/>
            <w:noProof/>
          </w:rPr>
          <w:t>2.4.</w:t>
        </w:r>
        <w:r w:rsidR="00534CDA">
          <w:rPr>
            <w:smallCaps w:val="0"/>
            <w:noProof/>
            <w:sz w:val="24"/>
            <w:szCs w:val="24"/>
          </w:rPr>
          <w:tab/>
        </w:r>
        <w:r w:rsidR="00534CDA" w:rsidRPr="00022B08">
          <w:rPr>
            <w:rStyle w:val="Hyperlink"/>
            <w:noProof/>
          </w:rPr>
          <w:t>Hierarchy Graphs</w:t>
        </w:r>
        <w:r w:rsidR="00534CDA">
          <w:rPr>
            <w:noProof/>
            <w:webHidden/>
          </w:rPr>
          <w:tab/>
        </w:r>
        <w:r w:rsidR="00534CDA">
          <w:rPr>
            <w:noProof/>
            <w:webHidden/>
          </w:rPr>
          <w:fldChar w:fldCharType="begin"/>
        </w:r>
        <w:r w:rsidR="00534CDA">
          <w:rPr>
            <w:noProof/>
            <w:webHidden/>
          </w:rPr>
          <w:instrText xml:space="preserve"> PAGEREF _Toc226283130 \h </w:instrText>
        </w:r>
        <w:r w:rsidR="00534CDA">
          <w:rPr>
            <w:noProof/>
            <w:webHidden/>
          </w:rPr>
        </w:r>
        <w:r w:rsidR="00534CDA">
          <w:rPr>
            <w:noProof/>
            <w:webHidden/>
          </w:rPr>
          <w:fldChar w:fldCharType="separate"/>
        </w:r>
        <w:r w:rsidR="00534CDA">
          <w:rPr>
            <w:noProof/>
            <w:webHidden/>
          </w:rPr>
          <w:t>4</w:t>
        </w:r>
        <w:r w:rsidR="00534CDA">
          <w:rPr>
            <w:noProof/>
            <w:webHidden/>
          </w:rPr>
          <w:fldChar w:fldCharType="end"/>
        </w:r>
      </w:hyperlink>
    </w:p>
    <w:p w14:paraId="3DC312BD" w14:textId="77777777" w:rsidR="00534CDA" w:rsidRDefault="007C28D9">
      <w:pPr>
        <w:pStyle w:val="TOC3"/>
        <w:tabs>
          <w:tab w:val="left" w:pos="1200"/>
        </w:tabs>
        <w:rPr>
          <w:i w:val="0"/>
          <w:noProof/>
          <w:sz w:val="24"/>
          <w:szCs w:val="24"/>
        </w:rPr>
      </w:pPr>
      <w:hyperlink w:anchor="_Toc226283131" w:history="1">
        <w:r w:rsidR="00534CDA" w:rsidRPr="00022B08">
          <w:rPr>
            <w:rStyle w:val="Hyperlink"/>
            <w:noProof/>
          </w:rPr>
          <w:t>2.4.1.</w:t>
        </w:r>
        <w:r w:rsidR="00534CDA">
          <w:rPr>
            <w:i w:val="0"/>
            <w:noProof/>
            <w:sz w:val="24"/>
            <w:szCs w:val="24"/>
          </w:rPr>
          <w:tab/>
        </w:r>
        <w:r w:rsidR="00534CDA" w:rsidRPr="00022B08">
          <w:rPr>
            <w:rStyle w:val="Hyperlink"/>
            <w:noProof/>
          </w:rPr>
          <w:t>Database Manager Subsystem</w:t>
        </w:r>
        <w:r w:rsidR="00534CDA">
          <w:rPr>
            <w:noProof/>
            <w:webHidden/>
          </w:rPr>
          <w:tab/>
        </w:r>
        <w:r w:rsidR="00534CDA">
          <w:rPr>
            <w:noProof/>
            <w:webHidden/>
          </w:rPr>
          <w:fldChar w:fldCharType="begin"/>
        </w:r>
        <w:r w:rsidR="00534CDA">
          <w:rPr>
            <w:noProof/>
            <w:webHidden/>
          </w:rPr>
          <w:instrText xml:space="preserve"> PAGEREF _Toc226283131 \h </w:instrText>
        </w:r>
        <w:r w:rsidR="00534CDA">
          <w:rPr>
            <w:noProof/>
            <w:webHidden/>
          </w:rPr>
        </w:r>
        <w:r w:rsidR="00534CDA">
          <w:rPr>
            <w:noProof/>
            <w:webHidden/>
          </w:rPr>
          <w:fldChar w:fldCharType="separate"/>
        </w:r>
        <w:r w:rsidR="00534CDA">
          <w:rPr>
            <w:noProof/>
            <w:webHidden/>
          </w:rPr>
          <w:t>4</w:t>
        </w:r>
        <w:r w:rsidR="00534CDA">
          <w:rPr>
            <w:noProof/>
            <w:webHidden/>
          </w:rPr>
          <w:fldChar w:fldCharType="end"/>
        </w:r>
      </w:hyperlink>
    </w:p>
    <w:p w14:paraId="3DC312BE" w14:textId="77777777" w:rsidR="00534CDA" w:rsidRDefault="007C28D9">
      <w:pPr>
        <w:pStyle w:val="TOC3"/>
        <w:tabs>
          <w:tab w:val="left" w:pos="1200"/>
        </w:tabs>
        <w:rPr>
          <w:i w:val="0"/>
          <w:noProof/>
          <w:sz w:val="24"/>
          <w:szCs w:val="24"/>
        </w:rPr>
      </w:pPr>
      <w:hyperlink w:anchor="_Toc226283132" w:history="1">
        <w:r w:rsidR="00534CDA" w:rsidRPr="00022B08">
          <w:rPr>
            <w:rStyle w:val="Hyperlink"/>
            <w:noProof/>
          </w:rPr>
          <w:t>2.4.2.</w:t>
        </w:r>
        <w:r w:rsidR="00534CDA">
          <w:rPr>
            <w:i w:val="0"/>
            <w:noProof/>
            <w:sz w:val="24"/>
            <w:szCs w:val="24"/>
          </w:rPr>
          <w:tab/>
        </w:r>
        <w:r w:rsidR="00534CDA" w:rsidRPr="00022B08">
          <w:rPr>
            <w:rStyle w:val="Hyperlink"/>
            <w:noProof/>
          </w:rPr>
          <w:t>Database Manager (API)</w:t>
        </w:r>
        <w:r w:rsidR="00534CDA">
          <w:rPr>
            <w:noProof/>
            <w:webHidden/>
          </w:rPr>
          <w:tab/>
        </w:r>
        <w:r w:rsidR="00534CDA">
          <w:rPr>
            <w:noProof/>
            <w:webHidden/>
          </w:rPr>
          <w:fldChar w:fldCharType="begin"/>
        </w:r>
        <w:r w:rsidR="00534CDA">
          <w:rPr>
            <w:noProof/>
            <w:webHidden/>
          </w:rPr>
          <w:instrText xml:space="preserve"> PAGEREF _Toc226283132 \h </w:instrText>
        </w:r>
        <w:r w:rsidR="00534CDA">
          <w:rPr>
            <w:noProof/>
            <w:webHidden/>
          </w:rPr>
        </w:r>
        <w:r w:rsidR="00534CDA">
          <w:rPr>
            <w:noProof/>
            <w:webHidden/>
          </w:rPr>
          <w:fldChar w:fldCharType="separate"/>
        </w:r>
        <w:r w:rsidR="00534CDA">
          <w:rPr>
            <w:noProof/>
            <w:webHidden/>
          </w:rPr>
          <w:t>4</w:t>
        </w:r>
        <w:r w:rsidR="00534CDA">
          <w:rPr>
            <w:noProof/>
            <w:webHidden/>
          </w:rPr>
          <w:fldChar w:fldCharType="end"/>
        </w:r>
      </w:hyperlink>
    </w:p>
    <w:p w14:paraId="3DC312BF" w14:textId="77777777" w:rsidR="00534CDA" w:rsidRDefault="007C28D9">
      <w:pPr>
        <w:pStyle w:val="TOC3"/>
        <w:tabs>
          <w:tab w:val="left" w:pos="1200"/>
        </w:tabs>
        <w:rPr>
          <w:i w:val="0"/>
          <w:noProof/>
          <w:sz w:val="24"/>
          <w:szCs w:val="24"/>
        </w:rPr>
      </w:pPr>
      <w:hyperlink w:anchor="_Toc226283133" w:history="1">
        <w:r w:rsidR="00534CDA" w:rsidRPr="00022B08">
          <w:rPr>
            <w:rStyle w:val="Hyperlink"/>
            <w:noProof/>
          </w:rPr>
          <w:t>2.4.3.</w:t>
        </w:r>
        <w:r w:rsidR="00534CDA">
          <w:rPr>
            <w:i w:val="0"/>
            <w:noProof/>
            <w:sz w:val="24"/>
            <w:szCs w:val="24"/>
          </w:rPr>
          <w:tab/>
        </w:r>
        <w:r w:rsidR="00534CDA" w:rsidRPr="00022B08">
          <w:rPr>
            <w:rStyle w:val="Hyperlink"/>
            <w:noProof/>
          </w:rPr>
          <w:t>Unit Conversion</w:t>
        </w:r>
        <w:r w:rsidR="00534CDA">
          <w:rPr>
            <w:noProof/>
            <w:webHidden/>
          </w:rPr>
          <w:tab/>
        </w:r>
        <w:r w:rsidR="00534CDA">
          <w:rPr>
            <w:noProof/>
            <w:webHidden/>
          </w:rPr>
          <w:fldChar w:fldCharType="begin"/>
        </w:r>
        <w:r w:rsidR="00534CDA">
          <w:rPr>
            <w:noProof/>
            <w:webHidden/>
          </w:rPr>
          <w:instrText xml:space="preserve"> PAGEREF _Toc226283133 \h </w:instrText>
        </w:r>
        <w:r w:rsidR="00534CDA">
          <w:rPr>
            <w:noProof/>
            <w:webHidden/>
          </w:rPr>
        </w:r>
        <w:r w:rsidR="00534CDA">
          <w:rPr>
            <w:noProof/>
            <w:webHidden/>
          </w:rPr>
          <w:fldChar w:fldCharType="separate"/>
        </w:r>
        <w:r w:rsidR="00534CDA">
          <w:rPr>
            <w:noProof/>
            <w:webHidden/>
          </w:rPr>
          <w:t>5</w:t>
        </w:r>
        <w:r w:rsidR="00534CDA">
          <w:rPr>
            <w:noProof/>
            <w:webHidden/>
          </w:rPr>
          <w:fldChar w:fldCharType="end"/>
        </w:r>
      </w:hyperlink>
    </w:p>
    <w:p w14:paraId="3DC312C0" w14:textId="77777777" w:rsidR="00534CDA" w:rsidRDefault="007C28D9">
      <w:pPr>
        <w:pStyle w:val="TOC3"/>
        <w:tabs>
          <w:tab w:val="left" w:pos="1200"/>
        </w:tabs>
        <w:rPr>
          <w:i w:val="0"/>
          <w:noProof/>
          <w:sz w:val="24"/>
          <w:szCs w:val="24"/>
        </w:rPr>
      </w:pPr>
      <w:hyperlink w:anchor="_Toc226283134" w:history="1">
        <w:r w:rsidR="00534CDA" w:rsidRPr="00022B08">
          <w:rPr>
            <w:rStyle w:val="Hyperlink"/>
            <w:noProof/>
          </w:rPr>
          <w:t>2.4.4.</w:t>
        </w:r>
        <w:r w:rsidR="00534CDA">
          <w:rPr>
            <w:i w:val="0"/>
            <w:noProof/>
            <w:sz w:val="24"/>
            <w:szCs w:val="24"/>
          </w:rPr>
          <w:tab/>
        </w:r>
        <w:r w:rsidR="00534CDA" w:rsidRPr="00022B08">
          <w:rPr>
            <w:rStyle w:val="Hyperlink"/>
            <w:noProof/>
          </w:rPr>
          <w:t>Notification Manager</w:t>
        </w:r>
        <w:r w:rsidR="00534CDA">
          <w:rPr>
            <w:noProof/>
            <w:webHidden/>
          </w:rPr>
          <w:tab/>
        </w:r>
        <w:r w:rsidR="00534CDA">
          <w:rPr>
            <w:noProof/>
            <w:webHidden/>
          </w:rPr>
          <w:fldChar w:fldCharType="begin"/>
        </w:r>
        <w:r w:rsidR="00534CDA">
          <w:rPr>
            <w:noProof/>
            <w:webHidden/>
          </w:rPr>
          <w:instrText xml:space="preserve"> PAGEREF _Toc226283134 \h </w:instrText>
        </w:r>
        <w:r w:rsidR="00534CDA">
          <w:rPr>
            <w:noProof/>
            <w:webHidden/>
          </w:rPr>
        </w:r>
        <w:r w:rsidR="00534CDA">
          <w:rPr>
            <w:noProof/>
            <w:webHidden/>
          </w:rPr>
          <w:fldChar w:fldCharType="separate"/>
        </w:r>
        <w:r w:rsidR="00534CDA">
          <w:rPr>
            <w:noProof/>
            <w:webHidden/>
          </w:rPr>
          <w:t>5</w:t>
        </w:r>
        <w:r w:rsidR="00534CDA">
          <w:rPr>
            <w:noProof/>
            <w:webHidden/>
          </w:rPr>
          <w:fldChar w:fldCharType="end"/>
        </w:r>
      </w:hyperlink>
    </w:p>
    <w:p w14:paraId="3DC312C1" w14:textId="77777777" w:rsidR="00534CDA" w:rsidRDefault="007C28D9">
      <w:pPr>
        <w:pStyle w:val="TOC1"/>
        <w:tabs>
          <w:tab w:val="left" w:pos="400"/>
        </w:tabs>
        <w:rPr>
          <w:b w:val="0"/>
          <w:caps w:val="0"/>
          <w:noProof/>
          <w:sz w:val="24"/>
          <w:szCs w:val="24"/>
        </w:rPr>
      </w:pPr>
      <w:hyperlink w:anchor="_Toc226283135" w:history="1">
        <w:r w:rsidR="00534CDA" w:rsidRPr="00022B08">
          <w:rPr>
            <w:rStyle w:val="Hyperlink"/>
            <w:noProof/>
          </w:rPr>
          <w:t>3.</w:t>
        </w:r>
        <w:r w:rsidR="00534CDA">
          <w:rPr>
            <w:b w:val="0"/>
            <w:caps w:val="0"/>
            <w:noProof/>
            <w:sz w:val="24"/>
            <w:szCs w:val="24"/>
          </w:rPr>
          <w:tab/>
        </w:r>
        <w:r w:rsidR="00534CDA" w:rsidRPr="00022B08">
          <w:rPr>
            <w:rStyle w:val="Hyperlink"/>
            <w:noProof/>
          </w:rPr>
          <w:t>Dependency Description</w:t>
        </w:r>
        <w:r w:rsidR="00534CDA">
          <w:rPr>
            <w:noProof/>
            <w:webHidden/>
          </w:rPr>
          <w:tab/>
        </w:r>
        <w:r w:rsidR="00534CDA">
          <w:rPr>
            <w:noProof/>
            <w:webHidden/>
          </w:rPr>
          <w:fldChar w:fldCharType="begin"/>
        </w:r>
        <w:r w:rsidR="00534CDA">
          <w:rPr>
            <w:noProof/>
            <w:webHidden/>
          </w:rPr>
          <w:instrText xml:space="preserve"> PAGEREF _Toc226283135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3DC312C2" w14:textId="77777777" w:rsidR="00534CDA" w:rsidRDefault="007C28D9">
      <w:pPr>
        <w:pStyle w:val="TOC2"/>
        <w:tabs>
          <w:tab w:val="left" w:pos="800"/>
        </w:tabs>
        <w:rPr>
          <w:smallCaps w:val="0"/>
          <w:noProof/>
          <w:sz w:val="24"/>
          <w:szCs w:val="24"/>
        </w:rPr>
      </w:pPr>
      <w:hyperlink w:anchor="_Toc226283136" w:history="1">
        <w:r w:rsidR="00534CDA" w:rsidRPr="00022B08">
          <w:rPr>
            <w:rStyle w:val="Hyperlink"/>
            <w:noProof/>
          </w:rPr>
          <w:t>3.1.</w:t>
        </w:r>
        <w:r w:rsidR="00534CDA">
          <w:rPr>
            <w:smallCaps w:val="0"/>
            <w:noProof/>
            <w:sz w:val="24"/>
            <w:szCs w:val="24"/>
          </w:rPr>
          <w:tab/>
        </w:r>
        <w:r w:rsidR="00534CDA" w:rsidRPr="00022B08">
          <w:rPr>
            <w:rStyle w:val="Hyperlink"/>
            <w:noProof/>
          </w:rPr>
          <w:t>Scope</w:t>
        </w:r>
        <w:r w:rsidR="00534CDA">
          <w:rPr>
            <w:noProof/>
            <w:webHidden/>
          </w:rPr>
          <w:tab/>
        </w:r>
        <w:r w:rsidR="00534CDA">
          <w:rPr>
            <w:noProof/>
            <w:webHidden/>
          </w:rPr>
          <w:fldChar w:fldCharType="begin"/>
        </w:r>
        <w:r w:rsidR="00534CDA">
          <w:rPr>
            <w:noProof/>
            <w:webHidden/>
          </w:rPr>
          <w:instrText xml:space="preserve"> PAGEREF _Toc226283136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3DC312C3" w14:textId="77777777" w:rsidR="00534CDA" w:rsidRDefault="007C28D9">
      <w:pPr>
        <w:pStyle w:val="TOC2"/>
        <w:tabs>
          <w:tab w:val="left" w:pos="800"/>
        </w:tabs>
        <w:rPr>
          <w:smallCaps w:val="0"/>
          <w:noProof/>
          <w:sz w:val="24"/>
          <w:szCs w:val="24"/>
        </w:rPr>
      </w:pPr>
      <w:hyperlink w:anchor="_Toc226283137" w:history="1">
        <w:r w:rsidR="00534CDA" w:rsidRPr="00022B08">
          <w:rPr>
            <w:rStyle w:val="Hyperlink"/>
            <w:noProof/>
          </w:rPr>
          <w:t>3.2.</w:t>
        </w:r>
        <w:r w:rsidR="00534CDA">
          <w:rPr>
            <w:smallCaps w:val="0"/>
            <w:noProof/>
            <w:sz w:val="24"/>
            <w:szCs w:val="24"/>
          </w:rPr>
          <w:tab/>
        </w:r>
        <w:r w:rsidR="00534CDA" w:rsidRPr="00022B08">
          <w:rPr>
            <w:rStyle w:val="Hyperlink"/>
            <w:noProof/>
          </w:rPr>
          <w:t>Use</w:t>
        </w:r>
        <w:r w:rsidR="00534CDA">
          <w:rPr>
            <w:noProof/>
            <w:webHidden/>
          </w:rPr>
          <w:tab/>
        </w:r>
        <w:r w:rsidR="00534CDA">
          <w:rPr>
            <w:noProof/>
            <w:webHidden/>
          </w:rPr>
          <w:fldChar w:fldCharType="begin"/>
        </w:r>
        <w:r w:rsidR="00534CDA">
          <w:rPr>
            <w:noProof/>
            <w:webHidden/>
          </w:rPr>
          <w:instrText xml:space="preserve"> PAGEREF _Toc226283137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3DC312C4" w14:textId="77777777" w:rsidR="00534CDA" w:rsidRDefault="007C28D9">
      <w:pPr>
        <w:pStyle w:val="TOC2"/>
        <w:tabs>
          <w:tab w:val="left" w:pos="800"/>
        </w:tabs>
        <w:rPr>
          <w:smallCaps w:val="0"/>
          <w:noProof/>
          <w:sz w:val="24"/>
          <w:szCs w:val="24"/>
        </w:rPr>
      </w:pPr>
      <w:hyperlink w:anchor="_Toc226283138" w:history="1">
        <w:r w:rsidR="00534CDA" w:rsidRPr="00022B08">
          <w:rPr>
            <w:rStyle w:val="Hyperlink"/>
            <w:noProof/>
          </w:rPr>
          <w:t>3.3.</w:t>
        </w:r>
        <w:r w:rsidR="00534CDA">
          <w:rPr>
            <w:smallCaps w:val="0"/>
            <w:noProof/>
            <w:sz w:val="24"/>
            <w:szCs w:val="24"/>
          </w:rPr>
          <w:tab/>
        </w:r>
        <w:r w:rsidR="00534CDA" w:rsidRPr="00022B08">
          <w:rPr>
            <w:rStyle w:val="Hyperlink"/>
            <w:noProof/>
          </w:rPr>
          <w:t>Collaboration Description</w:t>
        </w:r>
        <w:r w:rsidR="00534CDA">
          <w:rPr>
            <w:noProof/>
            <w:webHidden/>
          </w:rPr>
          <w:tab/>
        </w:r>
        <w:r w:rsidR="00534CDA">
          <w:rPr>
            <w:noProof/>
            <w:webHidden/>
          </w:rPr>
          <w:fldChar w:fldCharType="begin"/>
        </w:r>
        <w:r w:rsidR="00534CDA">
          <w:rPr>
            <w:noProof/>
            <w:webHidden/>
          </w:rPr>
          <w:instrText xml:space="preserve"> PAGEREF _Toc226283138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3DC312C5" w14:textId="167420A0" w:rsidR="00534CDA" w:rsidRDefault="007C28D9">
      <w:pPr>
        <w:pStyle w:val="TOC1"/>
        <w:tabs>
          <w:tab w:val="left" w:pos="400"/>
        </w:tabs>
        <w:rPr>
          <w:b w:val="0"/>
          <w:caps w:val="0"/>
          <w:noProof/>
          <w:sz w:val="24"/>
          <w:szCs w:val="24"/>
        </w:rPr>
      </w:pPr>
      <w:hyperlink w:anchor="_Toc226283139" w:history="1">
        <w:r w:rsidR="00534CDA" w:rsidRPr="00022B08">
          <w:rPr>
            <w:rStyle w:val="Hyperlink"/>
            <w:noProof/>
          </w:rPr>
          <w:t>4.</w:t>
        </w:r>
        <w:r w:rsidR="00534CDA">
          <w:rPr>
            <w:b w:val="0"/>
            <w:caps w:val="0"/>
            <w:noProof/>
            <w:sz w:val="24"/>
            <w:szCs w:val="24"/>
          </w:rPr>
          <w:tab/>
        </w:r>
        <w:r w:rsidR="00166FC4">
          <w:rPr>
            <w:rStyle w:val="Hyperlink"/>
            <w:noProof/>
          </w:rPr>
          <w:t>Database</w:t>
        </w:r>
        <w:r w:rsidR="00534CDA">
          <w:rPr>
            <w:noProof/>
            <w:webHidden/>
          </w:rPr>
          <w:tab/>
        </w:r>
        <w:r w:rsidR="00534CDA">
          <w:rPr>
            <w:noProof/>
            <w:webHidden/>
          </w:rPr>
          <w:fldChar w:fldCharType="begin"/>
        </w:r>
        <w:r w:rsidR="00534CDA">
          <w:rPr>
            <w:noProof/>
            <w:webHidden/>
          </w:rPr>
          <w:instrText xml:space="preserve"> PAGEREF _Toc226283139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3DC312C6" w14:textId="4B5238BA" w:rsidR="00534CDA" w:rsidRDefault="007C28D9">
      <w:pPr>
        <w:pStyle w:val="TOC2"/>
        <w:tabs>
          <w:tab w:val="left" w:pos="800"/>
        </w:tabs>
        <w:rPr>
          <w:smallCaps w:val="0"/>
          <w:noProof/>
          <w:sz w:val="24"/>
          <w:szCs w:val="24"/>
        </w:rPr>
      </w:pPr>
      <w:hyperlink w:anchor="_Toc226283140" w:history="1">
        <w:r w:rsidR="00534CDA" w:rsidRPr="00022B08">
          <w:rPr>
            <w:rStyle w:val="Hyperlink"/>
            <w:noProof/>
          </w:rPr>
          <w:t>4.1.</w:t>
        </w:r>
        <w:r w:rsidR="00534CDA">
          <w:rPr>
            <w:smallCaps w:val="0"/>
            <w:noProof/>
            <w:sz w:val="24"/>
            <w:szCs w:val="24"/>
          </w:rPr>
          <w:tab/>
        </w:r>
        <w:r w:rsidR="00166FC4">
          <w:rPr>
            <w:rStyle w:val="Hyperlink"/>
            <w:noProof/>
          </w:rPr>
          <w:t>Databasae Design</w:t>
        </w:r>
        <w:r w:rsidR="00534CDA">
          <w:rPr>
            <w:noProof/>
            <w:webHidden/>
          </w:rPr>
          <w:tab/>
        </w:r>
        <w:r w:rsidR="00534CDA">
          <w:rPr>
            <w:noProof/>
            <w:webHidden/>
          </w:rPr>
          <w:fldChar w:fldCharType="begin"/>
        </w:r>
        <w:r w:rsidR="00534CDA">
          <w:rPr>
            <w:noProof/>
            <w:webHidden/>
          </w:rPr>
          <w:instrText xml:space="preserve"> PAGEREF _Toc226283140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3DC312D2" w14:textId="54F4FD6C" w:rsidR="00534CDA" w:rsidRDefault="007C28D9">
      <w:pPr>
        <w:pStyle w:val="TOC2"/>
        <w:tabs>
          <w:tab w:val="left" w:pos="800"/>
        </w:tabs>
        <w:rPr>
          <w:smallCaps w:val="0"/>
          <w:noProof/>
          <w:sz w:val="24"/>
          <w:szCs w:val="24"/>
        </w:rPr>
      </w:pPr>
      <w:hyperlink w:anchor="_Toc226283152" w:history="1">
        <w:r w:rsidR="00534CDA" w:rsidRPr="00022B08">
          <w:rPr>
            <w:rStyle w:val="Hyperlink"/>
            <w:noProof/>
          </w:rPr>
          <w:t>4.</w:t>
        </w:r>
        <w:r w:rsidR="00166FC4">
          <w:rPr>
            <w:rStyle w:val="Hyperlink"/>
            <w:noProof/>
          </w:rPr>
          <w:t>2</w:t>
        </w:r>
        <w:r w:rsidR="00534CDA" w:rsidRPr="00022B08">
          <w:rPr>
            <w:rStyle w:val="Hyperlink"/>
            <w:noProof/>
          </w:rPr>
          <w:t>.</w:t>
        </w:r>
        <w:r w:rsidR="00534CDA">
          <w:rPr>
            <w:smallCaps w:val="0"/>
            <w:noProof/>
            <w:sz w:val="24"/>
            <w:szCs w:val="24"/>
          </w:rPr>
          <w:tab/>
        </w:r>
        <w:r w:rsidR="00534CDA" w:rsidRPr="00022B08">
          <w:rPr>
            <w:rStyle w:val="Hyperlink"/>
            <w:noProof/>
          </w:rPr>
          <w:t>Database Schema</w:t>
        </w:r>
        <w:r w:rsidR="00534CDA">
          <w:rPr>
            <w:noProof/>
            <w:webHidden/>
          </w:rPr>
          <w:tab/>
        </w:r>
        <w:r w:rsidR="00534CDA">
          <w:rPr>
            <w:noProof/>
            <w:webHidden/>
          </w:rPr>
          <w:fldChar w:fldCharType="begin"/>
        </w:r>
        <w:r w:rsidR="00534CDA">
          <w:rPr>
            <w:noProof/>
            <w:webHidden/>
          </w:rPr>
          <w:instrText xml:space="preserve"> PAGEREF _Toc226283152 \h </w:instrText>
        </w:r>
        <w:r w:rsidR="00534CDA">
          <w:rPr>
            <w:noProof/>
            <w:webHidden/>
          </w:rPr>
        </w:r>
        <w:r w:rsidR="00534CDA">
          <w:rPr>
            <w:noProof/>
            <w:webHidden/>
          </w:rPr>
          <w:fldChar w:fldCharType="separate"/>
        </w:r>
        <w:r w:rsidR="00534CDA">
          <w:rPr>
            <w:noProof/>
            <w:webHidden/>
          </w:rPr>
          <w:t>11</w:t>
        </w:r>
        <w:r w:rsidR="00534CDA">
          <w:rPr>
            <w:noProof/>
            <w:webHidden/>
          </w:rPr>
          <w:fldChar w:fldCharType="end"/>
        </w:r>
      </w:hyperlink>
    </w:p>
    <w:p w14:paraId="3DC312D3" w14:textId="77777777" w:rsidR="00E54833" w:rsidRDefault="00E54833">
      <w:pPr>
        <w:pStyle w:val="TOC2"/>
        <w:tabs>
          <w:tab w:val="left" w:pos="800"/>
        </w:tabs>
        <w:sectPr w:rsidR="00E54833">
          <w:headerReference w:type="default" r:id="rId10"/>
          <w:footerReference w:type="default" r:id="rId11"/>
          <w:pgSz w:w="12240" w:h="15840" w:code="1"/>
          <w:pgMar w:top="1440" w:right="1440" w:bottom="1440" w:left="1800" w:header="720" w:footer="720" w:gutter="0"/>
          <w:pgNumType w:fmt="lowerRoman"/>
          <w:cols w:space="720"/>
        </w:sectPr>
      </w:pPr>
      <w:r>
        <w:rPr>
          <w:smallCaps w:val="0"/>
          <w:sz w:val="36"/>
        </w:rPr>
        <w:fldChar w:fldCharType="end"/>
      </w:r>
    </w:p>
    <w:p w14:paraId="3DC312D4" w14:textId="77777777" w:rsidR="00E54833" w:rsidRDefault="00E54833">
      <w:pPr>
        <w:pStyle w:val="Heading1"/>
      </w:pPr>
      <w:bookmarkStart w:id="21" w:name="_Toc464031724"/>
      <w:bookmarkStart w:id="22" w:name="_Toc464031936"/>
      <w:bookmarkStart w:id="23" w:name="_Toc464031937"/>
      <w:bookmarkStart w:id="24" w:name="_Toc464822048"/>
      <w:bookmarkStart w:id="25" w:name="_Toc226283114"/>
      <w:r>
        <w:t>Introduction</w:t>
      </w:r>
      <w:bookmarkEnd w:id="21"/>
      <w:bookmarkEnd w:id="22"/>
      <w:bookmarkEnd w:id="23"/>
      <w:bookmarkEnd w:id="24"/>
      <w:bookmarkEnd w:id="25"/>
    </w:p>
    <w:p w14:paraId="54481CED" w14:textId="6FB58EEE" w:rsidR="00B638EC" w:rsidRPr="00B638EC" w:rsidRDefault="004A13C6" w:rsidP="00B638EC">
      <w:r>
        <w:t>Section 1 will introduce the concept of a software design document</w:t>
      </w:r>
      <w:r w:rsidR="007C4F16">
        <w:t>, it will provide a scope for the PICK project, give a comprehensive list of definitions, acronyms and abbreviations</w:t>
      </w:r>
      <w:r w:rsidR="00525946">
        <w:t>, and an overview of the entire document.</w:t>
      </w:r>
    </w:p>
    <w:p w14:paraId="3DC312D5" w14:textId="77777777" w:rsidR="00E54833" w:rsidRDefault="00E54833">
      <w:pPr>
        <w:pStyle w:val="Heading2"/>
      </w:pPr>
      <w:bookmarkStart w:id="26" w:name="_Toc464031938"/>
      <w:bookmarkStart w:id="27" w:name="_Toc464822049"/>
      <w:bookmarkStart w:id="28" w:name="_Toc226283115"/>
      <w:r>
        <w:t>Purpose and Intended Audience</w:t>
      </w:r>
      <w:bookmarkEnd w:id="26"/>
      <w:bookmarkEnd w:id="27"/>
      <w:bookmarkEnd w:id="28"/>
    </w:p>
    <w:p w14:paraId="13162627" w14:textId="3FE97D7B" w:rsidR="004C2876" w:rsidRDefault="006F5B46" w:rsidP="00722594">
      <w:pPr>
        <w:ind w:left="288"/>
      </w:pPr>
      <w:r>
        <w:t xml:space="preserve">Software design is the process in which </w:t>
      </w:r>
      <w:r w:rsidR="00F35CEF">
        <w:t xml:space="preserve">requirements are translated into a concrete representation of the software </w:t>
      </w:r>
      <w:r w:rsidR="00D3749A">
        <w:t xml:space="preserve">incorporating </w:t>
      </w:r>
      <w:r w:rsidR="00324838">
        <w:t>classes, interfaces, and data necessary for the</w:t>
      </w:r>
      <w:r w:rsidR="00F77E99">
        <w:t xml:space="preserve"> proper implementation. This document will serve as</w:t>
      </w:r>
      <w:r w:rsidR="006D7EA5">
        <w:t xml:space="preserve"> a central source and sink for documentation </w:t>
      </w:r>
      <w:r w:rsidR="00973E68">
        <w:t xml:space="preserve">which will be used to aid </w:t>
      </w:r>
      <w:r w:rsidR="000D59CD">
        <w:t xml:space="preserve">both </w:t>
      </w:r>
      <w:r w:rsidR="0062253E">
        <w:t>LSH when using the final completed product and us</w:t>
      </w:r>
      <w:r w:rsidR="00AD0856">
        <w:t>;</w:t>
      </w:r>
      <w:r w:rsidR="0062253E">
        <w:t xml:space="preserve"> Team 13 </w:t>
      </w:r>
      <w:r w:rsidR="00AD0856">
        <w:t>for documenting and implementing new features. As such the intended audience of this document encompasses the clients</w:t>
      </w:r>
      <w:r w:rsidR="00784793">
        <w:t xml:space="preserve"> (</w:t>
      </w:r>
      <w:r w:rsidR="004F4EDD" w:rsidRPr="004F4EDD">
        <w:t>Dr. Oscar Perez, Mr. Vincent Fonseca, Ms. Herandy Vazquez, Mr. Baltazar Santaella, Ms. Florencia Larsen</w:t>
      </w:r>
      <w:r w:rsidR="00C96450">
        <w:t>,</w:t>
      </w:r>
      <w:r w:rsidR="00784793">
        <w:t>)</w:t>
      </w:r>
      <w:r w:rsidR="00AD0856">
        <w:t xml:space="preserve"> </w:t>
      </w:r>
      <w:r w:rsidR="004F4EDD">
        <w:t>Team 13 (</w:t>
      </w:r>
      <w:r w:rsidR="00C96450" w:rsidRPr="00C96450">
        <w:t>Eduardo Lara, Irvin Bosques, Gerardo Armenta, Hector Dozal, and Victor Vargas</w:t>
      </w:r>
      <w:r w:rsidR="00C96450">
        <w:t>,</w:t>
      </w:r>
      <w:r w:rsidR="004F4EDD">
        <w:t xml:space="preserve">) </w:t>
      </w:r>
      <w:r w:rsidR="00A53987">
        <w:t xml:space="preserve"> and the UTEP guidance team who will be providing </w:t>
      </w:r>
      <w:r w:rsidR="0084221C">
        <w:t xml:space="preserve">input and </w:t>
      </w:r>
      <w:r w:rsidR="00DA181D">
        <w:t>constructive criticism on the overall structure of this document.</w:t>
      </w:r>
    </w:p>
    <w:p w14:paraId="3DC312D8" w14:textId="77777777" w:rsidR="00E54833" w:rsidRPr="00722594" w:rsidRDefault="00E54833" w:rsidP="00722594">
      <w:pPr>
        <w:pStyle w:val="Heading2"/>
      </w:pPr>
      <w:bookmarkStart w:id="29" w:name="_Toc425134230"/>
      <w:bookmarkStart w:id="30" w:name="_Toc461626769"/>
      <w:bookmarkStart w:id="31" w:name="_Toc464031939"/>
      <w:bookmarkStart w:id="32" w:name="_Toc464822050"/>
      <w:bookmarkStart w:id="33" w:name="_Toc226283116"/>
      <w:r>
        <w:t>Scope</w:t>
      </w:r>
      <w:bookmarkEnd w:id="29"/>
      <w:bookmarkEnd w:id="30"/>
      <w:r>
        <w:t xml:space="preserve"> of Product</w:t>
      </w:r>
      <w:bookmarkEnd w:id="31"/>
      <w:bookmarkEnd w:id="32"/>
      <w:bookmarkEnd w:id="33"/>
    </w:p>
    <w:p w14:paraId="6D5222B0" w14:textId="15A776BE" w:rsidR="00722840" w:rsidRPr="00722840" w:rsidRDefault="00722840" w:rsidP="00722840">
      <w:pPr>
        <w:ind w:left="288"/>
      </w:pPr>
      <w:r w:rsidRPr="00722840">
        <w:t>We will be creating a PMR Insight Collective Knowledge (PICK) tool to facilitate the process of writing reports by the White Team (LSH) about the ability of the blue team to defend against cyber-attacks by the red team. This software</w:t>
      </w:r>
      <w:r w:rsidR="00533E5D">
        <w:t>’s primary goal</w:t>
      </w:r>
      <w:r w:rsidRPr="00722840">
        <w:t xml:space="preserve"> will consist of facilitating the job of the white team by employing different tools including: Sorting by chronological order based on the date of ingestion, automatic creation of a graph</w:t>
      </w:r>
      <w:r w:rsidR="00533E5D">
        <w:t>s</w:t>
      </w:r>
      <w:r w:rsidRPr="00722840">
        <w:t xml:space="preserve"> to better represent when an attack has occurred, creation of vectors to organize all log files </w:t>
      </w:r>
      <w:r w:rsidR="00533E5D">
        <w:t xml:space="preserve">that </w:t>
      </w:r>
      <w:r w:rsidRPr="00722840">
        <w:t>pertain to a singular event, as well as other requirements described within this document. Our system shall focus firstly on improving the analysis of log files, our system shall not use the internet in any way to ensure the security of the system. The success of this project will be determined by the benefits given to the White team upon using this system.</w:t>
      </w:r>
    </w:p>
    <w:p w14:paraId="42AE4739" w14:textId="3558EDE4" w:rsidR="00784793" w:rsidRPr="00784793" w:rsidRDefault="00784793" w:rsidP="00784793">
      <w:pPr>
        <w:pStyle w:val="Paragraph"/>
        <w:ind w:left="288"/>
        <w:rPr>
          <w:color w:val="FF0000"/>
        </w:rPr>
      </w:pPr>
    </w:p>
    <w:p w14:paraId="3DC312E1" w14:textId="77777777" w:rsidR="00E54833" w:rsidRDefault="00E54833">
      <w:pPr>
        <w:pStyle w:val="Heading2"/>
      </w:pPr>
      <w:bookmarkStart w:id="34" w:name="_Toc226283120"/>
      <w:bookmarkStart w:id="35" w:name="_Toc425134231"/>
      <w:bookmarkStart w:id="36" w:name="_Toc461626770"/>
      <w:bookmarkStart w:id="37" w:name="_Toc464031940"/>
      <w:bookmarkStart w:id="38" w:name="_Toc464822051"/>
      <w:r>
        <w:t>References</w:t>
      </w:r>
      <w:bookmarkEnd w:id="34"/>
    </w:p>
    <w:p w14:paraId="6B90E172" w14:textId="367B6B4F" w:rsidR="00C96450" w:rsidRPr="00C96450" w:rsidRDefault="004B2F62" w:rsidP="00C96450">
      <w:pPr>
        <w:ind w:left="288"/>
      </w:pPr>
      <w:r w:rsidRPr="004B2F62">
        <w:t>[1] E. Tai-Ramirez &amp; S. Roach, SRS_v7. Internet: https://github.com/CS4311-spring-2020/pick-tool-team06-team-404/blob/master/doc/SRSv7.pdf, 2020 (Jan. 30, 2020).</w:t>
      </w:r>
    </w:p>
    <w:p w14:paraId="3DC312E2" w14:textId="77777777" w:rsidR="008F5BE0" w:rsidRDefault="008F5BE0" w:rsidP="00C96450">
      <w:pPr>
        <w:pStyle w:val="Paragraph"/>
      </w:pPr>
    </w:p>
    <w:p w14:paraId="3DC312E3" w14:textId="77777777" w:rsidR="00E15A23" w:rsidRDefault="00E15A23" w:rsidP="004B42FF">
      <w:pPr>
        <w:pStyle w:val="Paragraph"/>
        <w:sectPr w:rsidR="00E15A23">
          <w:headerReference w:type="default" r:id="rId12"/>
          <w:footerReference w:type="default" r:id="rId13"/>
          <w:pgSz w:w="12240" w:h="15840" w:code="1"/>
          <w:pgMar w:top="1440" w:right="1440" w:bottom="1440" w:left="1800" w:header="720" w:footer="720" w:gutter="0"/>
          <w:pgNumType w:start="1"/>
          <w:cols w:space="720"/>
        </w:sectPr>
      </w:pPr>
    </w:p>
    <w:p w14:paraId="3DC312E4" w14:textId="77777777" w:rsidR="00E54833" w:rsidRDefault="00E54833">
      <w:pPr>
        <w:pStyle w:val="Heading2"/>
      </w:pPr>
      <w:bookmarkStart w:id="39" w:name="_Toc226283121"/>
      <w:r>
        <w:t>Definitions, Acronyms, and Abbreviations</w:t>
      </w:r>
      <w:bookmarkEnd w:id="35"/>
      <w:bookmarkEnd w:id="36"/>
      <w:bookmarkEnd w:id="37"/>
      <w:bookmarkEnd w:id="38"/>
      <w:bookmarkEnd w:id="39"/>
    </w:p>
    <w:p w14:paraId="3DC312E5" w14:textId="77777777" w:rsidR="00E54833" w:rsidRDefault="00E54833">
      <w:pPr>
        <w:pStyle w:val="Heading3"/>
      </w:pPr>
      <w:bookmarkStart w:id="40" w:name="_Toc425134232"/>
      <w:bookmarkStart w:id="41" w:name="_Toc461626771"/>
      <w:bookmarkStart w:id="42" w:name="_Toc464031941"/>
      <w:bookmarkStart w:id="43" w:name="_Toc464822052"/>
      <w:bookmarkStart w:id="44" w:name="_Toc226283122"/>
      <w:r>
        <w:t>Definitions</w:t>
      </w:r>
      <w:bookmarkEnd w:id="40"/>
      <w:bookmarkEnd w:id="41"/>
      <w:bookmarkEnd w:id="42"/>
      <w:bookmarkEnd w:id="43"/>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E15A23" w14:paraId="3DC312E8" w14:textId="77777777" w:rsidTr="00F50FC1">
        <w:tc>
          <w:tcPr>
            <w:tcW w:w="4608" w:type="dxa"/>
          </w:tcPr>
          <w:p w14:paraId="3DC312E6" w14:textId="595A6201" w:rsidR="00E15A23" w:rsidRPr="00E15A23" w:rsidRDefault="00F65186" w:rsidP="00E15A23">
            <w:pPr>
              <w:pStyle w:val="Paragraph"/>
              <w:jc w:val="center"/>
              <w:rPr>
                <w:b/>
              </w:rPr>
            </w:pPr>
            <w:r>
              <w:rPr>
                <w:b/>
              </w:rPr>
              <w:t>Log Entry</w:t>
            </w:r>
          </w:p>
        </w:tc>
        <w:tc>
          <w:tcPr>
            <w:tcW w:w="4608" w:type="dxa"/>
          </w:tcPr>
          <w:p w14:paraId="3DC312E7" w14:textId="53A19057" w:rsidR="00E15A23" w:rsidRDefault="00F65186" w:rsidP="00534CDA">
            <w:pPr>
              <w:pStyle w:val="Paragraph"/>
              <w:jc w:val="center"/>
            </w:pPr>
            <w:r w:rsidRPr="00F65186">
              <w:t>Splunk takes the validated log files and convert them into normalized data.  The normalized data are called log entries.  Users of the system can filter and edit log entries.</w:t>
            </w:r>
          </w:p>
        </w:tc>
      </w:tr>
      <w:tr w:rsidR="00F50FC1" w14:paraId="3DC312EB" w14:textId="77777777" w:rsidTr="00F50FC1">
        <w:tc>
          <w:tcPr>
            <w:tcW w:w="4608" w:type="dxa"/>
          </w:tcPr>
          <w:p w14:paraId="3DC312E9" w14:textId="0366744C" w:rsidR="00F50FC1" w:rsidRPr="00E15A23" w:rsidRDefault="007270D7" w:rsidP="00E15A23">
            <w:pPr>
              <w:pStyle w:val="Paragraph"/>
              <w:jc w:val="center"/>
              <w:rPr>
                <w:b/>
              </w:rPr>
            </w:pPr>
            <w:r w:rsidRPr="007270D7">
              <w:rPr>
                <w:b/>
              </w:rPr>
              <w:t>Data Validation</w:t>
            </w:r>
          </w:p>
        </w:tc>
        <w:tc>
          <w:tcPr>
            <w:tcW w:w="4608" w:type="dxa"/>
          </w:tcPr>
          <w:p w14:paraId="3DC312EA" w14:textId="5FD41F3D" w:rsidR="00F50FC1" w:rsidRDefault="00654373" w:rsidP="00534CDA">
            <w:pPr>
              <w:pStyle w:val="Paragraph"/>
              <w:jc w:val="center"/>
            </w:pPr>
            <w:r w:rsidRPr="00654373">
              <w:t>Data validation is the process of inspecting data in the cleansed log files based on predefined data validation rules.</w:t>
            </w:r>
          </w:p>
        </w:tc>
      </w:tr>
      <w:tr w:rsidR="00654373" w14:paraId="62F0231F" w14:textId="77777777" w:rsidTr="00F50FC1">
        <w:tc>
          <w:tcPr>
            <w:tcW w:w="4608" w:type="dxa"/>
          </w:tcPr>
          <w:p w14:paraId="57634B60" w14:textId="26F5E023" w:rsidR="00654373" w:rsidRPr="007270D7" w:rsidRDefault="00775C1D" w:rsidP="00E15A23">
            <w:pPr>
              <w:pStyle w:val="Paragraph"/>
              <w:jc w:val="center"/>
              <w:rPr>
                <w:b/>
              </w:rPr>
            </w:pPr>
            <w:r w:rsidRPr="00775C1D">
              <w:rPr>
                <w:b/>
              </w:rPr>
              <w:t>Data Cleansing</w:t>
            </w:r>
          </w:p>
        </w:tc>
        <w:tc>
          <w:tcPr>
            <w:tcW w:w="4608" w:type="dxa"/>
          </w:tcPr>
          <w:p w14:paraId="174F9412" w14:textId="6789DD62" w:rsidR="00654373" w:rsidRPr="00654373" w:rsidRDefault="0050632F" w:rsidP="00534CDA">
            <w:pPr>
              <w:pStyle w:val="Paragraph"/>
              <w:jc w:val="center"/>
            </w:pPr>
            <w:r w:rsidRPr="0050632F">
              <w:t>Data cleansing is the removal of unwanted characters from uncleansed TMUX log file; removal of blank rows from uncleansed excel log file; and removal of blank lines from uncleansed log file.</w:t>
            </w:r>
          </w:p>
        </w:tc>
      </w:tr>
    </w:tbl>
    <w:p w14:paraId="3DC312EC" w14:textId="77777777" w:rsidR="00F50FC1" w:rsidRDefault="00F50FC1">
      <w:pPr>
        <w:pStyle w:val="Paragraph"/>
      </w:pPr>
    </w:p>
    <w:p w14:paraId="3DC312ED" w14:textId="77777777" w:rsidR="00E54833" w:rsidRDefault="00E54833">
      <w:pPr>
        <w:pStyle w:val="Heading3"/>
      </w:pPr>
      <w:bookmarkStart w:id="45" w:name="_Toc425134233"/>
      <w:bookmarkStart w:id="46" w:name="_Toc461626772"/>
      <w:bookmarkStart w:id="47" w:name="_Toc464031942"/>
      <w:bookmarkStart w:id="48" w:name="_Toc464822053"/>
      <w:bookmarkStart w:id="49" w:name="_Toc226283123"/>
      <w:r>
        <w:t>Acronyms</w:t>
      </w:r>
      <w:bookmarkEnd w:id="45"/>
      <w:bookmarkEnd w:id="46"/>
      <w:bookmarkEnd w:id="47"/>
      <w:bookmarkEnd w:id="48"/>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8"/>
        <w:gridCol w:w="4512"/>
      </w:tblGrid>
      <w:tr w:rsidR="00F50FC1" w14:paraId="3DC312F0" w14:textId="77777777" w:rsidTr="00F50FC1">
        <w:tc>
          <w:tcPr>
            <w:tcW w:w="4608" w:type="dxa"/>
          </w:tcPr>
          <w:p w14:paraId="3DC312EE" w14:textId="20F103C6" w:rsidR="00F50FC1" w:rsidRPr="00534CDA" w:rsidRDefault="00746B80" w:rsidP="00534CDA">
            <w:pPr>
              <w:pStyle w:val="Paragraph"/>
              <w:jc w:val="center"/>
              <w:rPr>
                <w:b/>
              </w:rPr>
            </w:pPr>
            <w:r>
              <w:rPr>
                <w:b/>
              </w:rPr>
              <w:t>SDD</w:t>
            </w:r>
          </w:p>
        </w:tc>
        <w:tc>
          <w:tcPr>
            <w:tcW w:w="4608" w:type="dxa"/>
          </w:tcPr>
          <w:p w14:paraId="3DC312EF" w14:textId="48BEDC29" w:rsidR="00F50FC1" w:rsidRDefault="00746B80" w:rsidP="00534CDA">
            <w:pPr>
              <w:pStyle w:val="Paragraph"/>
              <w:jc w:val="center"/>
            </w:pPr>
            <w:r>
              <w:t xml:space="preserve">Software Design Document </w:t>
            </w:r>
          </w:p>
        </w:tc>
      </w:tr>
      <w:tr w:rsidR="0084221C" w14:paraId="25552673" w14:textId="77777777" w:rsidTr="00F50FC1">
        <w:tc>
          <w:tcPr>
            <w:tcW w:w="4608" w:type="dxa"/>
          </w:tcPr>
          <w:p w14:paraId="2E3C8FB7" w14:textId="360613EA" w:rsidR="0084221C" w:rsidRDefault="0084221C" w:rsidP="00534CDA">
            <w:pPr>
              <w:pStyle w:val="Paragraph"/>
              <w:jc w:val="center"/>
              <w:rPr>
                <w:b/>
              </w:rPr>
            </w:pPr>
            <w:r>
              <w:rPr>
                <w:b/>
              </w:rPr>
              <w:t>LSH</w:t>
            </w:r>
          </w:p>
        </w:tc>
        <w:tc>
          <w:tcPr>
            <w:tcW w:w="4608" w:type="dxa"/>
          </w:tcPr>
          <w:p w14:paraId="64622C94" w14:textId="70C26119" w:rsidR="0084221C" w:rsidRDefault="00DA181D" w:rsidP="00534CDA">
            <w:pPr>
              <w:pStyle w:val="Paragraph"/>
              <w:jc w:val="center"/>
            </w:pPr>
            <w:r w:rsidRPr="00DA181D">
              <w:t>Lethality, Survivability, and HSI Directorate</w:t>
            </w:r>
          </w:p>
        </w:tc>
      </w:tr>
      <w:tr w:rsidR="00C22470" w14:paraId="6BA29F2E" w14:textId="77777777" w:rsidTr="00F50FC1">
        <w:tc>
          <w:tcPr>
            <w:tcW w:w="4608" w:type="dxa"/>
          </w:tcPr>
          <w:p w14:paraId="4806D4C0" w14:textId="2ADF9E35" w:rsidR="00C22470" w:rsidRDefault="00C22470" w:rsidP="00534CDA">
            <w:pPr>
              <w:pStyle w:val="Paragraph"/>
              <w:jc w:val="center"/>
              <w:rPr>
                <w:b/>
              </w:rPr>
            </w:pPr>
            <w:r>
              <w:rPr>
                <w:b/>
              </w:rPr>
              <w:t>PICK</w:t>
            </w:r>
          </w:p>
        </w:tc>
        <w:tc>
          <w:tcPr>
            <w:tcW w:w="4608" w:type="dxa"/>
          </w:tcPr>
          <w:p w14:paraId="491CA995" w14:textId="5F36A8F4" w:rsidR="00C22470" w:rsidRPr="00DA181D" w:rsidRDefault="00A66CF1" w:rsidP="00534CDA">
            <w:pPr>
              <w:pStyle w:val="Paragraph"/>
              <w:jc w:val="center"/>
            </w:pPr>
            <w:r w:rsidRPr="00A66CF1">
              <w:t>Prevent, Mitigate, and Recover (PMR) Insight Collective Knowledge System</w:t>
            </w:r>
          </w:p>
        </w:tc>
      </w:tr>
      <w:tr w:rsidR="00C95DE4" w14:paraId="5FFEC91A" w14:textId="77777777" w:rsidTr="00F50FC1">
        <w:tc>
          <w:tcPr>
            <w:tcW w:w="4608" w:type="dxa"/>
          </w:tcPr>
          <w:p w14:paraId="377B3BB1" w14:textId="31361BEF" w:rsidR="00C95DE4" w:rsidRDefault="00C95DE4" w:rsidP="00534CDA">
            <w:pPr>
              <w:pStyle w:val="Paragraph"/>
              <w:jc w:val="center"/>
              <w:rPr>
                <w:b/>
              </w:rPr>
            </w:pPr>
            <w:r>
              <w:rPr>
                <w:b/>
              </w:rPr>
              <w:t>PMR</w:t>
            </w:r>
          </w:p>
        </w:tc>
        <w:tc>
          <w:tcPr>
            <w:tcW w:w="4608" w:type="dxa"/>
          </w:tcPr>
          <w:p w14:paraId="0DADCF85" w14:textId="6CBF5ABC" w:rsidR="00C95DE4" w:rsidRPr="00A66CF1" w:rsidRDefault="00E203B2" w:rsidP="00534CDA">
            <w:pPr>
              <w:pStyle w:val="Paragraph"/>
              <w:jc w:val="center"/>
            </w:pPr>
            <w:r w:rsidRPr="00E203B2">
              <w:t>Prevent, Mitigate, and Recover</w:t>
            </w:r>
          </w:p>
        </w:tc>
      </w:tr>
      <w:tr w:rsidR="00E203B2" w14:paraId="0174FF0D" w14:textId="77777777" w:rsidTr="00F50FC1">
        <w:tc>
          <w:tcPr>
            <w:tcW w:w="4608" w:type="dxa"/>
          </w:tcPr>
          <w:p w14:paraId="06D51204" w14:textId="4AE8F0ED" w:rsidR="00E203B2" w:rsidRDefault="00E203B2" w:rsidP="00534CDA">
            <w:pPr>
              <w:pStyle w:val="Paragraph"/>
              <w:jc w:val="center"/>
              <w:rPr>
                <w:b/>
              </w:rPr>
            </w:pPr>
            <w:r>
              <w:rPr>
                <w:b/>
              </w:rPr>
              <w:t>UTEP</w:t>
            </w:r>
          </w:p>
        </w:tc>
        <w:tc>
          <w:tcPr>
            <w:tcW w:w="4608" w:type="dxa"/>
          </w:tcPr>
          <w:p w14:paraId="3720D415" w14:textId="0B1A062B" w:rsidR="00E203B2" w:rsidRPr="00E203B2" w:rsidRDefault="00E203B2" w:rsidP="00534CDA">
            <w:pPr>
              <w:pStyle w:val="Paragraph"/>
              <w:jc w:val="center"/>
            </w:pPr>
            <w:r>
              <w:t>University of Texas at El Paso</w:t>
            </w:r>
          </w:p>
        </w:tc>
      </w:tr>
      <w:tr w:rsidR="00B131BB" w14:paraId="18005FC1" w14:textId="77777777" w:rsidTr="00F50FC1">
        <w:tc>
          <w:tcPr>
            <w:tcW w:w="4608" w:type="dxa"/>
          </w:tcPr>
          <w:p w14:paraId="22787EFF" w14:textId="3DAEEB27" w:rsidR="00B131BB" w:rsidRDefault="00B131BB" w:rsidP="00534CDA">
            <w:pPr>
              <w:pStyle w:val="Paragraph"/>
              <w:jc w:val="center"/>
              <w:rPr>
                <w:b/>
              </w:rPr>
            </w:pPr>
            <w:r>
              <w:rPr>
                <w:b/>
              </w:rPr>
              <w:t>ER</w:t>
            </w:r>
            <w:r w:rsidR="0057126B">
              <w:rPr>
                <w:b/>
              </w:rPr>
              <w:t>D</w:t>
            </w:r>
          </w:p>
        </w:tc>
        <w:tc>
          <w:tcPr>
            <w:tcW w:w="4608" w:type="dxa"/>
          </w:tcPr>
          <w:p w14:paraId="03ACD1FC" w14:textId="3D3536B1" w:rsidR="00B131BB" w:rsidRDefault="00B131BB" w:rsidP="00534CDA">
            <w:pPr>
              <w:pStyle w:val="Paragraph"/>
              <w:jc w:val="center"/>
            </w:pPr>
            <w:r>
              <w:t>Entity</w:t>
            </w:r>
            <w:r w:rsidR="0057126B">
              <w:t>/Relationship diagram</w:t>
            </w:r>
          </w:p>
        </w:tc>
      </w:tr>
    </w:tbl>
    <w:p w14:paraId="3DC312F1" w14:textId="77777777" w:rsidR="00F50FC1" w:rsidRDefault="00F50FC1">
      <w:pPr>
        <w:pStyle w:val="Paragraph"/>
      </w:pPr>
    </w:p>
    <w:p w14:paraId="3DC312F2" w14:textId="77777777" w:rsidR="00E15A23" w:rsidRDefault="00E15A23">
      <w:pPr>
        <w:pStyle w:val="Paragraph"/>
      </w:pPr>
    </w:p>
    <w:p w14:paraId="3DC312F3" w14:textId="77777777" w:rsidR="00E54833" w:rsidRDefault="00E54833">
      <w:pPr>
        <w:pStyle w:val="Heading3"/>
      </w:pPr>
      <w:bookmarkStart w:id="50" w:name="_Toc464822054"/>
      <w:bookmarkStart w:id="51" w:name="_Toc226283124"/>
      <w:r>
        <w:t>Abbreviations</w:t>
      </w:r>
      <w:bookmarkEnd w:id="50"/>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F50FC1" w14:paraId="3DC312F6" w14:textId="77777777" w:rsidTr="00F50FC1">
        <w:tc>
          <w:tcPr>
            <w:tcW w:w="4608" w:type="dxa"/>
          </w:tcPr>
          <w:p w14:paraId="3DC312F4" w14:textId="2FD020E0" w:rsidR="00F50FC1" w:rsidRPr="00534CDA" w:rsidRDefault="002C2424" w:rsidP="00534CDA">
            <w:pPr>
              <w:pStyle w:val="Paragraph"/>
              <w:jc w:val="center"/>
              <w:rPr>
                <w:b/>
              </w:rPr>
            </w:pPr>
            <w:r w:rsidRPr="002C2424">
              <w:rPr>
                <w:b/>
              </w:rPr>
              <w:t>e.g.</w:t>
            </w:r>
          </w:p>
        </w:tc>
        <w:tc>
          <w:tcPr>
            <w:tcW w:w="4608" w:type="dxa"/>
          </w:tcPr>
          <w:p w14:paraId="3DC312F5" w14:textId="325E0D1D" w:rsidR="00F50FC1" w:rsidRDefault="002C2424" w:rsidP="00534CDA">
            <w:pPr>
              <w:pStyle w:val="Paragraph"/>
              <w:jc w:val="center"/>
            </w:pPr>
            <w:r>
              <w:t>For example</w:t>
            </w:r>
          </w:p>
        </w:tc>
      </w:tr>
      <w:tr w:rsidR="00F50FC1" w14:paraId="3DC312F9" w14:textId="77777777" w:rsidTr="00F50FC1">
        <w:tc>
          <w:tcPr>
            <w:tcW w:w="4608" w:type="dxa"/>
          </w:tcPr>
          <w:p w14:paraId="3DC312F7" w14:textId="5061076B" w:rsidR="00F50FC1" w:rsidRPr="00534CDA" w:rsidRDefault="002C2424" w:rsidP="00534CDA">
            <w:pPr>
              <w:pStyle w:val="Paragraph"/>
              <w:jc w:val="center"/>
              <w:rPr>
                <w:b/>
              </w:rPr>
            </w:pPr>
            <w:r>
              <w:rPr>
                <w:b/>
              </w:rPr>
              <w:t>i.e.</w:t>
            </w:r>
          </w:p>
        </w:tc>
        <w:tc>
          <w:tcPr>
            <w:tcW w:w="4608" w:type="dxa"/>
          </w:tcPr>
          <w:p w14:paraId="3DC312F8" w14:textId="34FC2BD4" w:rsidR="00F50FC1" w:rsidRDefault="002C2424" w:rsidP="00534CDA">
            <w:pPr>
              <w:pStyle w:val="Paragraph"/>
              <w:jc w:val="center"/>
            </w:pPr>
            <w:r>
              <w:t>That is</w:t>
            </w:r>
          </w:p>
        </w:tc>
      </w:tr>
      <w:tr w:rsidR="00F50FC1" w14:paraId="3DC312FC" w14:textId="77777777" w:rsidTr="00F50FC1">
        <w:tc>
          <w:tcPr>
            <w:tcW w:w="4608" w:type="dxa"/>
          </w:tcPr>
          <w:p w14:paraId="3DC312FA" w14:textId="3C2D0855" w:rsidR="00F50FC1" w:rsidRPr="00534CDA" w:rsidRDefault="002C2424" w:rsidP="00534CDA">
            <w:pPr>
              <w:pStyle w:val="Paragraph"/>
              <w:jc w:val="center"/>
              <w:rPr>
                <w:b/>
              </w:rPr>
            </w:pPr>
            <w:r>
              <w:rPr>
                <w:b/>
              </w:rPr>
              <w:t>TBD</w:t>
            </w:r>
          </w:p>
        </w:tc>
        <w:tc>
          <w:tcPr>
            <w:tcW w:w="4608" w:type="dxa"/>
          </w:tcPr>
          <w:p w14:paraId="3DC312FB" w14:textId="557D7AB4" w:rsidR="00F50FC1" w:rsidRDefault="002C2424" w:rsidP="00534CDA">
            <w:pPr>
              <w:pStyle w:val="Paragraph"/>
              <w:jc w:val="center"/>
            </w:pPr>
            <w:r>
              <w:t xml:space="preserve">To be determined </w:t>
            </w:r>
          </w:p>
        </w:tc>
      </w:tr>
      <w:tr w:rsidR="00F50FC1" w14:paraId="3DC312FF" w14:textId="77777777" w:rsidTr="00F50FC1">
        <w:tc>
          <w:tcPr>
            <w:tcW w:w="4608" w:type="dxa"/>
          </w:tcPr>
          <w:p w14:paraId="3DC312FD" w14:textId="77777777" w:rsidR="00F50FC1" w:rsidRPr="00534CDA" w:rsidRDefault="00F50FC1" w:rsidP="00534CDA">
            <w:pPr>
              <w:pStyle w:val="Paragraph"/>
              <w:jc w:val="center"/>
              <w:rPr>
                <w:b/>
              </w:rPr>
            </w:pPr>
          </w:p>
        </w:tc>
        <w:tc>
          <w:tcPr>
            <w:tcW w:w="4608" w:type="dxa"/>
          </w:tcPr>
          <w:p w14:paraId="3DC312FE" w14:textId="77777777" w:rsidR="00F50FC1" w:rsidRDefault="00F50FC1" w:rsidP="00534CDA">
            <w:pPr>
              <w:pStyle w:val="Paragraph"/>
              <w:jc w:val="center"/>
            </w:pPr>
          </w:p>
        </w:tc>
      </w:tr>
      <w:tr w:rsidR="00F50FC1" w14:paraId="3DC31302" w14:textId="77777777" w:rsidTr="00F50FC1">
        <w:tc>
          <w:tcPr>
            <w:tcW w:w="4608" w:type="dxa"/>
          </w:tcPr>
          <w:p w14:paraId="3DC31300" w14:textId="77777777" w:rsidR="00F50FC1" w:rsidRPr="00534CDA" w:rsidRDefault="00F50FC1" w:rsidP="00534CDA">
            <w:pPr>
              <w:pStyle w:val="Paragraph"/>
              <w:jc w:val="center"/>
              <w:rPr>
                <w:b/>
              </w:rPr>
            </w:pPr>
          </w:p>
        </w:tc>
        <w:tc>
          <w:tcPr>
            <w:tcW w:w="4608" w:type="dxa"/>
          </w:tcPr>
          <w:p w14:paraId="3DC31301" w14:textId="77777777" w:rsidR="00F50FC1" w:rsidRDefault="00F50FC1" w:rsidP="00534CDA">
            <w:pPr>
              <w:pStyle w:val="Paragraph"/>
              <w:jc w:val="center"/>
            </w:pPr>
          </w:p>
        </w:tc>
      </w:tr>
    </w:tbl>
    <w:p w14:paraId="3DC31306" w14:textId="77777777" w:rsidR="00534CDA" w:rsidRDefault="00534CDA">
      <w:pPr>
        <w:pStyle w:val="Paragraph"/>
      </w:pPr>
      <w:bookmarkStart w:id="52" w:name="_Toc35156378"/>
      <w:bookmarkEnd w:id="52"/>
    </w:p>
    <w:p w14:paraId="3DC31307" w14:textId="77777777" w:rsidR="00E54833" w:rsidRDefault="00E54833">
      <w:pPr>
        <w:pStyle w:val="Heading2"/>
      </w:pPr>
      <w:bookmarkStart w:id="53" w:name="_Toc425134235"/>
      <w:bookmarkStart w:id="54" w:name="_Toc461626774"/>
      <w:bookmarkStart w:id="55" w:name="_Toc464031943"/>
      <w:bookmarkStart w:id="56" w:name="_Toc464822055"/>
      <w:bookmarkStart w:id="57" w:name="_Toc226283125"/>
      <w:r>
        <w:t>Overview</w:t>
      </w:r>
      <w:bookmarkEnd w:id="53"/>
      <w:bookmarkEnd w:id="54"/>
      <w:bookmarkEnd w:id="55"/>
      <w:bookmarkEnd w:id="56"/>
      <w:bookmarkEnd w:id="57"/>
      <w:r>
        <w:t xml:space="preserve"> </w:t>
      </w:r>
    </w:p>
    <w:p w14:paraId="26F38D7B" w14:textId="56D445A9" w:rsidR="00F92FB2" w:rsidRDefault="0017763A" w:rsidP="0017763A">
      <w:pPr>
        <w:pStyle w:val="Paragraph"/>
        <w:ind w:left="720"/>
      </w:pPr>
      <w:r>
        <w:t xml:space="preserve">The Software Design Document is divided into 4 major sections </w:t>
      </w:r>
      <w:r w:rsidR="00B25648">
        <w:t xml:space="preserve">each with </w:t>
      </w:r>
      <w:r w:rsidR="002D3169">
        <w:t>various</w:t>
      </w:r>
      <w:r w:rsidR="00B25648">
        <w:t xml:space="preserve"> subsections. </w:t>
      </w:r>
      <w:r w:rsidR="002D3169">
        <w:t xml:space="preserve">The 4 main sections of the SDD are the following: </w:t>
      </w:r>
    </w:p>
    <w:p w14:paraId="7FF5A435" w14:textId="18288192" w:rsidR="002D3169" w:rsidRDefault="00DD6687" w:rsidP="00DD6687">
      <w:pPr>
        <w:pStyle w:val="Heading3"/>
      </w:pPr>
      <w:r>
        <w:t xml:space="preserve">Introduction </w:t>
      </w:r>
    </w:p>
    <w:p w14:paraId="331A6F31" w14:textId="5D1CFD8F" w:rsidR="00DD6687" w:rsidRPr="00C929EF" w:rsidRDefault="00C929EF" w:rsidP="0062452D">
      <w:pPr>
        <w:pStyle w:val="Paragraph"/>
        <w:ind w:left="720"/>
      </w:pPr>
      <w:r>
        <w:t xml:space="preserve">This will introduce </w:t>
      </w:r>
      <w:r w:rsidR="001F66B9">
        <w:t xml:space="preserve">the entire SDD </w:t>
      </w:r>
      <w:r w:rsidR="0062452D">
        <w:t xml:space="preserve">as well as all the different subsections within it. The main subsections in section 1 are the following: </w:t>
      </w:r>
      <w:r w:rsidR="00A46C3A">
        <w:t xml:space="preserve">Purpose of the document, Scope of the product, </w:t>
      </w:r>
      <w:r w:rsidR="00FF388B">
        <w:t xml:space="preserve">References and </w:t>
      </w:r>
      <w:r w:rsidR="00FF388B" w:rsidRPr="00FF388B">
        <w:t>Definitions, Acronyms, and Abbreviations</w:t>
      </w:r>
      <w:r w:rsidR="00FF388B">
        <w:t>.</w:t>
      </w:r>
    </w:p>
    <w:p w14:paraId="45D62CDC" w14:textId="5BA8E608" w:rsidR="002D3169" w:rsidRDefault="00DD6687" w:rsidP="00DD6687">
      <w:pPr>
        <w:pStyle w:val="Heading3"/>
      </w:pPr>
      <w:r>
        <w:t>Decomposition Description</w:t>
      </w:r>
    </w:p>
    <w:p w14:paraId="513AE67B" w14:textId="76671A5D" w:rsidR="00DD6687" w:rsidRPr="0095669D" w:rsidRDefault="0095669D" w:rsidP="0017763A">
      <w:pPr>
        <w:pStyle w:val="Paragraph"/>
        <w:ind w:left="720"/>
      </w:pPr>
      <w:r>
        <w:t xml:space="preserve">This section will describe </w:t>
      </w:r>
      <w:r w:rsidR="00D03775">
        <w:t xml:space="preserve">different components </w:t>
      </w:r>
      <w:r w:rsidR="00166FC4">
        <w:t xml:space="preserve">that will be involved in the design of the system. A UML component diagram will also be provided in this section. </w:t>
      </w:r>
    </w:p>
    <w:p w14:paraId="6DE95CA2" w14:textId="1FEAFA85" w:rsidR="002D3169" w:rsidRDefault="00DD6687" w:rsidP="00DD6687">
      <w:pPr>
        <w:pStyle w:val="Heading3"/>
      </w:pPr>
      <w:r w:rsidRPr="00DD6687">
        <w:t>Detailed Description of Components</w:t>
      </w:r>
    </w:p>
    <w:p w14:paraId="09EE8EDA" w14:textId="41DE7A52" w:rsidR="00DD6687" w:rsidRPr="00A901CB" w:rsidRDefault="00A901CB" w:rsidP="0017763A">
      <w:pPr>
        <w:pStyle w:val="Paragraph"/>
        <w:ind w:left="720"/>
      </w:pPr>
      <w:r>
        <w:t xml:space="preserve">For each component or subsystem listed in section 3 </w:t>
      </w:r>
      <w:r w:rsidR="00B131BB">
        <w:t xml:space="preserve">a detailed description will also be provided. The description will also contain all the different contracts </w:t>
      </w:r>
      <w:r w:rsidR="00D03775">
        <w:t xml:space="preserve">for those specific components. </w:t>
      </w:r>
    </w:p>
    <w:p w14:paraId="059A520D" w14:textId="75C144DF" w:rsidR="00DD6687" w:rsidRDefault="00DD6687" w:rsidP="00EA7B8E">
      <w:pPr>
        <w:pStyle w:val="Heading3"/>
      </w:pPr>
      <w:r w:rsidRPr="00AC478D">
        <w:t xml:space="preserve">Database </w:t>
      </w:r>
    </w:p>
    <w:p w14:paraId="3AE69F6C" w14:textId="2D436EFF" w:rsidR="00AC478D" w:rsidRPr="00AC478D" w:rsidRDefault="00AC478D" w:rsidP="00AC478D">
      <w:pPr>
        <w:ind w:left="720"/>
      </w:pPr>
      <w:r>
        <w:t xml:space="preserve">In this section we will explore the database system that will be used to store </w:t>
      </w:r>
      <w:r w:rsidR="0076081F">
        <w:t>information pertaining to the system</w:t>
      </w:r>
      <w:r w:rsidR="007F6782">
        <w:t xml:space="preserve">. </w:t>
      </w:r>
      <w:r w:rsidR="00783E27">
        <w:t>An entity-relationship schema will also be provided</w:t>
      </w:r>
      <w:r w:rsidR="00A901CB">
        <w:t>.</w:t>
      </w:r>
    </w:p>
    <w:p w14:paraId="3A7E0398" w14:textId="77777777" w:rsidR="00DD6687" w:rsidRPr="002D3169" w:rsidRDefault="00DD6687" w:rsidP="0017763A">
      <w:pPr>
        <w:pStyle w:val="Paragraph"/>
        <w:ind w:left="720"/>
        <w:rPr>
          <w:b/>
          <w:bCs/>
          <w:sz w:val="24"/>
          <w:szCs w:val="24"/>
        </w:rPr>
      </w:pPr>
    </w:p>
    <w:p w14:paraId="3DC31309" w14:textId="77777777" w:rsidR="00E54833" w:rsidRDefault="00E54833">
      <w:pPr>
        <w:pStyle w:val="Heading1"/>
      </w:pPr>
      <w:bookmarkStart w:id="58" w:name="_Toc425134236"/>
      <w:bookmarkStart w:id="59" w:name="_Toc461626775"/>
      <w:bookmarkStart w:id="60" w:name="_Toc464031945"/>
      <w:bookmarkStart w:id="61" w:name="_Toc464822057"/>
      <w:bookmarkStart w:id="62" w:name="_Toc226283126"/>
      <w:r>
        <w:t>Decomposition Description</w:t>
      </w:r>
      <w:bookmarkEnd w:id="58"/>
      <w:bookmarkEnd w:id="59"/>
      <w:bookmarkEnd w:id="60"/>
      <w:bookmarkEnd w:id="61"/>
      <w:bookmarkEnd w:id="62"/>
    </w:p>
    <w:p w14:paraId="3DC3130A" w14:textId="77777777" w:rsidR="00DD309A" w:rsidRPr="00DD309A" w:rsidRDefault="00A349E4" w:rsidP="00DD309A">
      <w:pPr>
        <w:rPr>
          <w:color w:val="FF0000"/>
        </w:rPr>
      </w:pPr>
      <w:r w:rsidRPr="4DC2196B">
        <w:rPr>
          <w:color w:val="FF0000"/>
        </w:rPr>
        <w:t>&lt;&lt; Provide a description of how your component descriptions can be used by designers and maintainers identify major design entities, for purposes such as determining which entity is responsible for specific functions and tracing requirements to design entities. &gt;&gt;</w:t>
      </w:r>
    </w:p>
    <w:p w14:paraId="2B9218F1" w14:textId="7A2D7C3C" w:rsidR="5879F7C9" w:rsidRDefault="04FF28BE" w:rsidP="5879F7C9">
      <w:r>
        <w:rPr>
          <w:noProof/>
        </w:rPr>
        <w:drawing>
          <wp:inline distT="0" distB="0" distL="0" distR="0" wp14:anchorId="7615765C" wp14:editId="629EAC3C">
            <wp:extent cx="4572000" cy="4457700"/>
            <wp:effectExtent l="0" t="0" r="0" b="0"/>
            <wp:docPr id="917220027" name="Picture 202520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205271"/>
                    <pic:cNvPicPr/>
                  </pic:nvPicPr>
                  <pic:blipFill>
                    <a:blip r:embed="rId14">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3DC3130B" w14:textId="77777777" w:rsidR="00A349E4" w:rsidRDefault="0048032C" w:rsidP="00A349E4">
      <w:pPr>
        <w:pStyle w:val="Heading2"/>
      </w:pPr>
      <w:bookmarkStart w:id="63" w:name="_Toc226979930"/>
      <w:r>
        <w:t xml:space="preserve"> </w:t>
      </w:r>
      <w:r w:rsidR="00A349E4">
        <w:t>System Collaboration Diagram</w:t>
      </w:r>
      <w:bookmarkEnd w:id="63"/>
    </w:p>
    <w:p w14:paraId="3DC3130C" w14:textId="77777777" w:rsidR="00A349E4" w:rsidRDefault="00A349E4" w:rsidP="00A349E4">
      <w:r>
        <w:t xml:space="preserve">&lt;&lt; Provide a UML Component Diagram or a Wirffs-Brock Collaboration Diagram.  If this is a subsystem or part of a larger system, show the collaboration or component diagram for the entire system in a separate diagram first. </w:t>
      </w:r>
    </w:p>
    <w:p w14:paraId="3DC3130D" w14:textId="77777777" w:rsidR="00A349E4" w:rsidRDefault="00A349E4" w:rsidP="00A349E4"/>
    <w:p w14:paraId="3DC3130E" w14:textId="77777777" w:rsidR="00A349E4" w:rsidRDefault="00A349E4" w:rsidP="00A349E4">
      <w:r>
        <w:t>Show the major components or subsystems in this system and indicate collaborations between components. If useful, show the UML class diagram that indicates class hierarchies.&gt;&gt;</w:t>
      </w:r>
    </w:p>
    <w:p w14:paraId="3DC3130F" w14:textId="77777777" w:rsidR="00A349E4" w:rsidRPr="001B7347" w:rsidRDefault="00A349E4" w:rsidP="00A349E4"/>
    <w:p w14:paraId="3DC31311" w14:textId="55C11E45" w:rsidR="00A349E4" w:rsidRDefault="00A349E4" w:rsidP="00A349E4">
      <w:r>
        <w:t>&lt;&lt; Provide a description of the way the system has been structured and the major divisions between the design entities. Subsystems and classes are referred as design entities &gt;&gt;</w:t>
      </w:r>
    </w:p>
    <w:p w14:paraId="3DC31312" w14:textId="77777777" w:rsidR="0048032C" w:rsidRDefault="0048032C" w:rsidP="0048032C">
      <w:pPr>
        <w:pStyle w:val="Heading2"/>
        <w:tabs>
          <w:tab w:val="num" w:pos="576"/>
        </w:tabs>
        <w:ind w:left="576" w:hanging="576"/>
      </w:pPr>
      <w:bookmarkStart w:id="64" w:name="_Toc226979931"/>
      <w:r>
        <w:t>Subsystem and Component Descriptions</w:t>
      </w:r>
      <w:bookmarkEnd w:id="64"/>
    </w:p>
    <w:p w14:paraId="3DC31314" w14:textId="45F57257" w:rsidR="00FC7381" w:rsidRDefault="0048032C" w:rsidP="0048032C">
      <w:pPr>
        <w:pStyle w:val="Paragraph"/>
        <w:rPr>
          <w:color w:val="FF0000"/>
        </w:rPr>
      </w:pPr>
      <w:r w:rsidRPr="4DC2196B">
        <w:rPr>
          <w:color w:val="FF0000"/>
        </w:rPr>
        <w:t xml:space="preserve">&lt;&lt; Provide a description of subsystems and components in the diagrams in section 2.1. For each component or subsystem to be described in this document, give the name, describe the purpose, and list the contracts supported by this component (e.g., the subsystem contracts). Indicate where in the following detailed sections of this document each component is discussed. &gt;&gt; </w:t>
      </w:r>
    </w:p>
    <w:p w14:paraId="36F7C746" w14:textId="31845C7F" w:rsidR="00B823BB" w:rsidRDefault="00B823BB" w:rsidP="009A419F">
      <w:pPr>
        <w:pStyle w:val="Paragraph"/>
        <w:ind w:firstLine="288"/>
      </w:pPr>
      <w:r>
        <w:t>This section will provide</w:t>
      </w:r>
      <w:r w:rsidR="00067D44">
        <w:t xml:space="preserve"> a description of each subsystem and component of the system, specified in the previous section.</w:t>
      </w:r>
      <w:r w:rsidR="0046023A">
        <w:t xml:space="preserve"> </w:t>
      </w:r>
      <w:r w:rsidR="008A1B60">
        <w:t xml:space="preserve">It will talk about main things of each subsystem </w:t>
      </w:r>
      <w:r w:rsidR="00DD784A">
        <w:t xml:space="preserve">indicate </w:t>
      </w:r>
      <w:r w:rsidR="00396761">
        <w:t xml:space="preserve">where the classes </w:t>
      </w:r>
      <w:r w:rsidR="009A419F">
        <w:t>are described in following sections.</w:t>
      </w:r>
    </w:p>
    <w:p w14:paraId="6578E1CD" w14:textId="7DA7D39C" w:rsidR="758539BB" w:rsidRDefault="758539BB" w:rsidP="758539BB">
      <w:pPr>
        <w:pStyle w:val="Paragraph"/>
        <w:rPr>
          <w:b/>
          <w:bCs/>
        </w:rPr>
      </w:pPr>
    </w:p>
    <w:p w14:paraId="2D17D583" w14:textId="4EC11DF0" w:rsidR="16F65928" w:rsidRDefault="16F65928" w:rsidP="758539BB">
      <w:pPr>
        <w:pStyle w:val="Paragraph"/>
        <w:rPr>
          <w:b/>
          <w:bCs/>
        </w:rPr>
      </w:pPr>
      <w:r w:rsidRPr="0C9022FD">
        <w:rPr>
          <w:b/>
          <w:bCs/>
        </w:rPr>
        <w:t>Subsystem Name:</w:t>
      </w:r>
      <w:r>
        <w:t xml:space="preserve"> Configuration Subsystem</w:t>
      </w:r>
    </w:p>
    <w:p w14:paraId="0C23C720" w14:textId="6860E9DE" w:rsidR="16F65928" w:rsidRDefault="16F65928" w:rsidP="758539BB">
      <w:pPr>
        <w:pStyle w:val="Paragraph"/>
      </w:pPr>
      <w:r w:rsidRPr="0C9022FD">
        <w:rPr>
          <w:b/>
          <w:bCs/>
        </w:rPr>
        <w:t>Subsystem Purpose:</w:t>
      </w:r>
      <w:r w:rsidR="4B87370E" w:rsidRPr="0C9022FD">
        <w:rPr>
          <w:b/>
          <w:bCs/>
        </w:rPr>
        <w:t xml:space="preserve"> </w:t>
      </w:r>
      <w:r w:rsidR="4B87370E">
        <w:t>The purpose of this system is to contain all the configuration of the system</w:t>
      </w:r>
      <w:r w:rsidR="26EC49BD">
        <w:t xml:space="preserve"> for that current project</w:t>
      </w:r>
      <w:r w:rsidR="6EA82607">
        <w:t>.</w:t>
      </w:r>
    </w:p>
    <w:p w14:paraId="5022AB1B" w14:textId="50F24F8D" w:rsidR="002A39D6" w:rsidRPr="002A39D6" w:rsidRDefault="16F65928" w:rsidP="002A39D6">
      <w:pPr>
        <w:pStyle w:val="Paragraph"/>
      </w:pPr>
      <w:r w:rsidRPr="0C9022FD">
        <w:rPr>
          <w:b/>
          <w:bCs/>
        </w:rPr>
        <w:t>Subsystem Contract:</w:t>
      </w:r>
      <w:r w:rsidR="3D2A70C6" w:rsidRPr="0C9022FD">
        <w:rPr>
          <w:b/>
          <w:bCs/>
        </w:rPr>
        <w:t xml:space="preserve"> </w:t>
      </w:r>
      <w:r w:rsidR="431A90E7">
        <w:t xml:space="preserve">The details will </w:t>
      </w:r>
      <w:r w:rsidR="00353FBB">
        <w:t xml:space="preserve">be </w:t>
      </w:r>
      <w:r w:rsidR="00575111">
        <w:t>described</w:t>
      </w:r>
      <w:r w:rsidR="0097695F">
        <w:t xml:space="preserve"> in </w:t>
      </w:r>
      <w:r w:rsidR="431A90E7">
        <w:t xml:space="preserve">section </w:t>
      </w:r>
      <w:r w:rsidR="0097695F">
        <w:t>5.</w:t>
      </w:r>
    </w:p>
    <w:p w14:paraId="093EDD88" w14:textId="61E126C3" w:rsidR="2A7D1675" w:rsidRDefault="2A7D1675" w:rsidP="2A7D1675">
      <w:pPr>
        <w:pStyle w:val="Paragraph"/>
      </w:pPr>
    </w:p>
    <w:p w14:paraId="6EC355C4" w14:textId="01895643" w:rsidR="4287B52B" w:rsidRDefault="4287B52B" w:rsidP="2673AA7A">
      <w:pPr>
        <w:pStyle w:val="Paragraph"/>
        <w:rPr>
          <w:rFonts w:ascii="Helvetica" w:eastAsia="Helvetica" w:hAnsi="Helvetica" w:cs="Helvetica"/>
          <w:b/>
          <w:sz w:val="24"/>
          <w:szCs w:val="24"/>
        </w:rPr>
      </w:pPr>
      <w:r w:rsidRPr="0C9022FD">
        <w:rPr>
          <w:b/>
          <w:bCs/>
        </w:rPr>
        <w:t>Subsystem Name:</w:t>
      </w:r>
      <w:r w:rsidR="1346403D">
        <w:t xml:space="preserve"> </w:t>
      </w:r>
      <w:r w:rsidR="66DAD930">
        <w:t>Analysis</w:t>
      </w:r>
      <w:r w:rsidR="1346403D">
        <w:t xml:space="preserve"> Subsystem </w:t>
      </w:r>
    </w:p>
    <w:p w14:paraId="2F79FA14" w14:textId="656964A4" w:rsidR="00446AC5" w:rsidRDefault="4287B52B" w:rsidP="00446AC5">
      <w:pPr>
        <w:pStyle w:val="Paragraph"/>
      </w:pPr>
      <w:r w:rsidRPr="0C9022FD">
        <w:rPr>
          <w:b/>
          <w:bCs/>
        </w:rPr>
        <w:t>Subsystem Purpose:</w:t>
      </w:r>
      <w:r w:rsidR="78FA5B3A" w:rsidRPr="0C9022FD">
        <w:rPr>
          <w:b/>
          <w:bCs/>
        </w:rPr>
        <w:t xml:space="preserve"> </w:t>
      </w:r>
      <w:r w:rsidR="78FA5B3A">
        <w:t>T</w:t>
      </w:r>
      <w:r w:rsidR="779E2F4A">
        <w:t xml:space="preserve">he </w:t>
      </w:r>
      <w:r w:rsidR="7CAEDB1C">
        <w:t>purpose</w:t>
      </w:r>
      <w:r w:rsidR="779E2F4A">
        <w:t xml:space="preserve"> of this system is to </w:t>
      </w:r>
      <w:r w:rsidR="009206DC">
        <w:t>ingest, cleanse and validate log files and send them to Splunk class for uploading.</w:t>
      </w:r>
    </w:p>
    <w:p w14:paraId="3DF24655" w14:textId="12EA74FF" w:rsidR="00886614" w:rsidRPr="009206DC" w:rsidRDefault="4287B52B" w:rsidP="00886614">
      <w:pPr>
        <w:pStyle w:val="Paragraph"/>
      </w:pPr>
      <w:r w:rsidRPr="0C9022FD">
        <w:rPr>
          <w:b/>
          <w:bCs/>
        </w:rPr>
        <w:t>Subsystem Contract:</w:t>
      </w:r>
      <w:r w:rsidR="009206DC" w:rsidRPr="0C9022FD">
        <w:rPr>
          <w:b/>
          <w:bCs/>
        </w:rPr>
        <w:t xml:space="preserve"> </w:t>
      </w:r>
      <w:r w:rsidR="009206DC">
        <w:t xml:space="preserve">Contracts </w:t>
      </w:r>
      <w:r w:rsidR="0097695F">
        <w:t xml:space="preserve">2, </w:t>
      </w:r>
      <w:r w:rsidR="009206DC">
        <w:t>3,</w:t>
      </w:r>
      <w:r w:rsidR="0097695F">
        <w:t xml:space="preserve"> </w:t>
      </w:r>
      <w:r w:rsidR="009206DC">
        <w:t>4 and 9. Will be descripted in detail in section 4.</w:t>
      </w:r>
    </w:p>
    <w:p w14:paraId="415ADBE9" w14:textId="473CAA03" w:rsidR="000C0F76" w:rsidRPr="000C0F76" w:rsidRDefault="000C0F76" w:rsidP="000C0F76">
      <w:pPr>
        <w:pStyle w:val="Paragraph"/>
        <w:rPr>
          <w:b/>
          <w:bCs/>
        </w:rPr>
      </w:pPr>
    </w:p>
    <w:p w14:paraId="529B8D00" w14:textId="56C9819F" w:rsidR="478ACECA" w:rsidRDefault="478ACECA" w:rsidP="61491D02">
      <w:pPr>
        <w:pStyle w:val="Paragraph"/>
        <w:rPr>
          <w:b/>
          <w:bCs/>
        </w:rPr>
      </w:pPr>
      <w:r w:rsidRPr="0C9022FD">
        <w:rPr>
          <w:b/>
          <w:bCs/>
        </w:rPr>
        <w:t>Subsystem Name:</w:t>
      </w:r>
      <w:r>
        <w:t xml:space="preserve"> </w:t>
      </w:r>
      <w:r w:rsidR="37C70CAF">
        <w:t xml:space="preserve">Documentation </w:t>
      </w:r>
      <w:r w:rsidR="55920A88">
        <w:t>Subsystem</w:t>
      </w:r>
    </w:p>
    <w:p w14:paraId="752ADC9A" w14:textId="1D5C6A90" w:rsidR="478ACECA" w:rsidRPr="00430E28" w:rsidRDefault="478ACECA" w:rsidP="540E3C5A">
      <w:pPr>
        <w:pStyle w:val="Paragraph"/>
      </w:pPr>
      <w:r w:rsidRPr="0C9022FD">
        <w:rPr>
          <w:b/>
          <w:bCs/>
        </w:rPr>
        <w:t>Subsystem Purpose:</w:t>
      </w:r>
      <w:r w:rsidR="4FB7FFB3" w:rsidRPr="0C9022FD">
        <w:rPr>
          <w:b/>
          <w:bCs/>
        </w:rPr>
        <w:t xml:space="preserve"> </w:t>
      </w:r>
      <w:r w:rsidR="4FB7FFB3">
        <w:t>The purpose of this subsystem is to provide the multiple configuration information for other subsystems including, directory, event and team configuration.</w:t>
      </w:r>
    </w:p>
    <w:p w14:paraId="3E3F41C5" w14:textId="54675FD5" w:rsidR="003471C8" w:rsidRPr="009206DC" w:rsidRDefault="478ACECA" w:rsidP="003471C8">
      <w:pPr>
        <w:pStyle w:val="Paragraph"/>
      </w:pPr>
      <w:r w:rsidRPr="0C9022FD">
        <w:rPr>
          <w:b/>
          <w:bCs/>
        </w:rPr>
        <w:t>Subsystem Contract:</w:t>
      </w:r>
      <w:r w:rsidR="009206DC" w:rsidRPr="0C9022FD">
        <w:rPr>
          <w:b/>
          <w:bCs/>
        </w:rPr>
        <w:t xml:space="preserve"> </w:t>
      </w:r>
      <w:r w:rsidR="586C7D51">
        <w:t>Contract 5</w:t>
      </w:r>
      <w:r w:rsidR="3A6D1A30">
        <w:t>,6</w:t>
      </w:r>
      <w:r w:rsidR="586C7D51">
        <w:t xml:space="preserve">. </w:t>
      </w:r>
      <w:r w:rsidR="009206DC">
        <w:t xml:space="preserve">Will be described in detail in section </w:t>
      </w:r>
      <w:r w:rsidR="0097695F">
        <w:t>6</w:t>
      </w:r>
      <w:r w:rsidR="009206DC">
        <w:t>.</w:t>
      </w:r>
    </w:p>
    <w:p w14:paraId="083C2EBE" w14:textId="54106F44" w:rsidR="004C2A44" w:rsidRPr="004C2A44" w:rsidRDefault="004C2A44" w:rsidP="004C2A44">
      <w:pPr>
        <w:pStyle w:val="Paragraph"/>
        <w:rPr>
          <w:b/>
          <w:bCs/>
        </w:rPr>
      </w:pPr>
    </w:p>
    <w:p w14:paraId="7EB78546" w14:textId="27F4F5BC" w:rsidR="771A5F0B" w:rsidRDefault="771A5F0B" w:rsidP="10502481">
      <w:pPr>
        <w:pStyle w:val="Paragraph"/>
        <w:rPr>
          <w:b/>
          <w:bCs/>
        </w:rPr>
      </w:pPr>
      <w:r w:rsidRPr="0C9022FD">
        <w:rPr>
          <w:b/>
          <w:bCs/>
        </w:rPr>
        <w:t>Subsystem Name:</w:t>
      </w:r>
      <w:r>
        <w:t xml:space="preserve"> </w:t>
      </w:r>
      <w:r w:rsidR="6C3A39B6">
        <w:t>Realtime Actualization subsystem</w:t>
      </w:r>
    </w:p>
    <w:p w14:paraId="058100A6" w14:textId="3625523F" w:rsidR="771A5F0B" w:rsidRDefault="771A5F0B" w:rsidP="10502481">
      <w:pPr>
        <w:pStyle w:val="Paragraph"/>
      </w:pPr>
      <w:r w:rsidRPr="0C9022FD">
        <w:rPr>
          <w:b/>
          <w:bCs/>
        </w:rPr>
        <w:t xml:space="preserve">Subsystem Purpose: </w:t>
      </w:r>
      <w:r>
        <w:t xml:space="preserve">The purpose of this system is to </w:t>
      </w:r>
      <w:r w:rsidR="371B7AC2">
        <w:t>correlate the data between the table and graph</w:t>
      </w:r>
    </w:p>
    <w:p w14:paraId="0C3C0CA6" w14:textId="068A6371" w:rsidR="771A5F0B" w:rsidRPr="00E002D4" w:rsidRDefault="771A5F0B" w:rsidP="10502481">
      <w:pPr>
        <w:pStyle w:val="Paragraph"/>
      </w:pPr>
      <w:r w:rsidRPr="0C9022FD">
        <w:rPr>
          <w:b/>
          <w:bCs/>
        </w:rPr>
        <w:t>Subsystem Contract:</w:t>
      </w:r>
      <w:r w:rsidR="65C44F11" w:rsidRPr="0C9022FD">
        <w:rPr>
          <w:b/>
          <w:bCs/>
        </w:rPr>
        <w:t xml:space="preserve"> </w:t>
      </w:r>
      <w:r w:rsidR="586C7D51">
        <w:t>Contract 8. Details will be given in Section.</w:t>
      </w:r>
    </w:p>
    <w:p w14:paraId="44E515FB" w14:textId="42F0A43D" w:rsidR="10502481" w:rsidRDefault="10502481" w:rsidP="10502481">
      <w:pPr>
        <w:pStyle w:val="Paragraph"/>
        <w:rPr>
          <w:b/>
          <w:bCs/>
        </w:rPr>
      </w:pPr>
    </w:p>
    <w:p w14:paraId="4AD1A6B9" w14:textId="053E3A52" w:rsidR="478ACECA" w:rsidRDefault="478ACECA" w:rsidP="04140555">
      <w:pPr>
        <w:pStyle w:val="Paragraph"/>
        <w:rPr>
          <w:rFonts w:ascii="Helvetica" w:eastAsia="Helvetica" w:hAnsi="Helvetica" w:cs="Helvetica"/>
          <w:b/>
          <w:bCs/>
          <w:sz w:val="24"/>
          <w:szCs w:val="24"/>
        </w:rPr>
      </w:pPr>
      <w:r w:rsidRPr="0C9022FD">
        <w:rPr>
          <w:b/>
          <w:bCs/>
        </w:rPr>
        <w:t>Subsystem Name:</w:t>
      </w:r>
      <w:r>
        <w:t xml:space="preserve"> </w:t>
      </w:r>
      <w:r w:rsidR="366B8A30">
        <w:t>Visual subsystem</w:t>
      </w:r>
    </w:p>
    <w:p w14:paraId="73038E35" w14:textId="2260B707" w:rsidR="006D4B99" w:rsidRPr="006D4B99" w:rsidRDefault="478ACECA" w:rsidP="006D4B99">
      <w:pPr>
        <w:pStyle w:val="Paragraph"/>
      </w:pPr>
      <w:r w:rsidRPr="0C9022FD">
        <w:rPr>
          <w:b/>
          <w:bCs/>
        </w:rPr>
        <w:t>Subsystem Purpose:</w:t>
      </w:r>
      <w:r w:rsidR="1450F019" w:rsidRPr="0C9022FD">
        <w:rPr>
          <w:b/>
          <w:bCs/>
        </w:rPr>
        <w:t xml:space="preserve"> </w:t>
      </w:r>
      <w:r w:rsidR="1450F019">
        <w:t>The purpose of this system is to display</w:t>
      </w:r>
      <w:r w:rsidR="009206DC">
        <w:t xml:space="preserve"> the log entries in a visual representation with Nodes and Icons.</w:t>
      </w:r>
    </w:p>
    <w:p w14:paraId="13CF5C62" w14:textId="75652821" w:rsidR="009206DC" w:rsidRPr="00A01B3B" w:rsidRDefault="52310621" w:rsidP="009206DC">
      <w:pPr>
        <w:pStyle w:val="Paragraph"/>
      </w:pPr>
      <w:r w:rsidRPr="5B2CD825">
        <w:rPr>
          <w:b/>
          <w:bCs/>
        </w:rPr>
        <w:t>Subsystem</w:t>
      </w:r>
      <w:r>
        <w:t xml:space="preserve"> Contract</w:t>
      </w:r>
      <w:r w:rsidR="00A01B3B">
        <w:t xml:space="preserve"> </w:t>
      </w:r>
      <w:r w:rsidR="0097695F">
        <w:t>1,7,8</w:t>
      </w:r>
      <w:r w:rsidR="00A01B3B">
        <w:t xml:space="preserve">. Will be described in detail in section </w:t>
      </w:r>
      <w:r w:rsidR="0097695F">
        <w:t>3</w:t>
      </w:r>
      <w:r w:rsidR="00A01B3B">
        <w:t>.</w:t>
      </w:r>
    </w:p>
    <w:p w14:paraId="39F0D85B" w14:textId="0ED8C992" w:rsidR="2D408575" w:rsidRDefault="2D408575" w:rsidP="2D408575">
      <w:pPr>
        <w:pStyle w:val="Paragraph"/>
        <w:rPr>
          <w:b/>
          <w:bCs/>
        </w:rPr>
      </w:pPr>
    </w:p>
    <w:p w14:paraId="721018FE" w14:textId="08C0C591" w:rsidR="269CED73" w:rsidRDefault="269CED73" w:rsidP="269CED73">
      <w:pPr>
        <w:pStyle w:val="Paragraph"/>
        <w:rPr>
          <w:b/>
          <w:bCs/>
        </w:rPr>
      </w:pPr>
    </w:p>
    <w:p w14:paraId="4B013C4A" w14:textId="745CF50D" w:rsidR="04140555" w:rsidRDefault="04140555" w:rsidP="04140555">
      <w:pPr>
        <w:pStyle w:val="Paragraph"/>
        <w:rPr>
          <w:b/>
          <w:bCs/>
        </w:rPr>
      </w:pPr>
    </w:p>
    <w:p w14:paraId="3945826D" w14:textId="28BC03F5" w:rsidR="540E3C5A" w:rsidRDefault="540E3C5A" w:rsidP="540E3C5A">
      <w:pPr>
        <w:pStyle w:val="Paragraph"/>
        <w:rPr>
          <w:b/>
          <w:bCs/>
        </w:rPr>
      </w:pPr>
    </w:p>
    <w:p w14:paraId="3DC31315" w14:textId="77777777" w:rsidR="00FC7381" w:rsidRDefault="00FC7381" w:rsidP="00FC7381">
      <w:pPr>
        <w:pStyle w:val="Heading2"/>
      </w:pPr>
      <w:r>
        <w:t>Dependencies</w:t>
      </w:r>
    </w:p>
    <w:p w14:paraId="3DC31316" w14:textId="77777777" w:rsidR="00FC7381" w:rsidRDefault="00FC7381" w:rsidP="0048032C">
      <w:pPr>
        <w:pStyle w:val="Paragraph"/>
      </w:pPr>
      <w:r>
        <w:t>&lt;&lt; describe how the component dependencies will impact development &gt;&gt;</w:t>
      </w:r>
    </w:p>
    <w:p w14:paraId="3FFB0D9C" w14:textId="18A5294A" w:rsidR="00CE47E5" w:rsidRDefault="00CE47E5" w:rsidP="00CE47E5">
      <w:pPr>
        <w:pStyle w:val="Paragraph"/>
        <w:ind w:firstLine="720"/>
      </w:pPr>
      <w:r>
        <w:t>This section will talk about the dependencies that the program has, by subsystem and how this can impact development.</w:t>
      </w:r>
    </w:p>
    <w:p w14:paraId="41260B86" w14:textId="67EA8CBA" w:rsidR="006C23C2" w:rsidRDefault="006C23C2" w:rsidP="00CE47E5">
      <w:pPr>
        <w:pStyle w:val="Paragraph"/>
        <w:ind w:firstLine="720"/>
      </w:pPr>
      <w:r>
        <w:t>The Splunk subsystem will depend on the Splunk Enterprise Software and Splunk Python SDK</w:t>
      </w:r>
      <w:r w:rsidR="008A13DB">
        <w:t>, this can influence the development of the system if the main Splunk software or the SDK are updated and deprecate any of their methods or make significant changes to the API</w:t>
      </w:r>
      <w:r w:rsidR="00C15010">
        <w:t>. Any big change can lead to a delay on the development of the PICK system.</w:t>
      </w:r>
      <w:r w:rsidR="009006EF">
        <w:t xml:space="preserve"> </w:t>
      </w:r>
    </w:p>
    <w:p w14:paraId="13AB9542" w14:textId="547CE51E" w:rsidR="00C15010" w:rsidRDefault="00C15010" w:rsidP="00CE47E5">
      <w:pPr>
        <w:pStyle w:val="Paragraph"/>
        <w:ind w:firstLine="720"/>
      </w:pPr>
      <w:r>
        <w:t xml:space="preserve">The Graph Subsystem, specifically the graph class will </w:t>
      </w:r>
      <w:r w:rsidR="00EA589E">
        <w:t xml:space="preserve">be dependent on the library that is chosen to provide that view. Given that </w:t>
      </w:r>
      <w:r w:rsidR="00D926C1">
        <w:t>M</w:t>
      </w:r>
      <w:r w:rsidR="00EA589E">
        <w:t xml:space="preserve">altego does not have an SDK that delays the graphing </w:t>
      </w:r>
      <w:r w:rsidR="00C02F1F">
        <w:t>aspect of the software until an appropriate external tool can be found.</w:t>
      </w:r>
      <w:r w:rsidR="001C08BD">
        <w:t xml:space="preserve"> Same as with Splunk, if the chosen tool undergoes a great change, the development time will increase.</w:t>
      </w:r>
    </w:p>
    <w:p w14:paraId="01DEAF8C" w14:textId="71B4E2E8" w:rsidR="004C502C" w:rsidRPr="004C502C" w:rsidRDefault="001C08BD" w:rsidP="004C502C">
      <w:pPr>
        <w:pStyle w:val="Paragraph"/>
        <w:ind w:firstLine="720"/>
      </w:pPr>
      <w:r>
        <w:t xml:space="preserve">The </w:t>
      </w:r>
      <w:r w:rsidR="00A5376D">
        <w:t>Log subsystem and the Configuration subsystem will interact with a local database. The t</w:t>
      </w:r>
      <w:r w:rsidR="00CE6223">
        <w:t xml:space="preserve">ool that is used for this will </w:t>
      </w:r>
      <w:r w:rsidR="00F62835">
        <w:t>increase</w:t>
      </w:r>
      <w:r w:rsidR="00CE6223">
        <w:t xml:space="preserve"> the development time, depending on its complexity and </w:t>
      </w:r>
      <w:r w:rsidR="00FE1BAA">
        <w:t>the changes the tool undergoes</w:t>
      </w:r>
      <w:r w:rsidR="00F62835">
        <w:t>.</w:t>
      </w:r>
    </w:p>
    <w:p w14:paraId="7BB68DF1" w14:textId="77777777" w:rsidR="00B6314D" w:rsidRDefault="00B6314D" w:rsidP="00CE47E5">
      <w:pPr>
        <w:pStyle w:val="Paragraph"/>
        <w:ind w:firstLine="720"/>
      </w:pPr>
    </w:p>
    <w:p w14:paraId="190E03B9" w14:textId="68AC35FD" w:rsidR="00B6314D" w:rsidRDefault="00B6314D" w:rsidP="00CE47E5">
      <w:pPr>
        <w:pStyle w:val="Paragraph"/>
        <w:ind w:firstLine="720"/>
      </w:pPr>
      <w:r>
        <w:t>Python: 3.7</w:t>
      </w:r>
    </w:p>
    <w:p w14:paraId="6641649F" w14:textId="4440920E" w:rsidR="00B6314D" w:rsidRDefault="00B6314D" w:rsidP="00CE47E5">
      <w:pPr>
        <w:pStyle w:val="Paragraph"/>
        <w:ind w:firstLine="720"/>
      </w:pPr>
      <w:r>
        <w:t>Splunk Enterprise and SDK Support: 8.0</w:t>
      </w:r>
    </w:p>
    <w:p w14:paraId="3DC31317" w14:textId="02ECE9DB" w:rsidR="00FC7381" w:rsidRDefault="00FC7381" w:rsidP="00FC7381">
      <w:pPr>
        <w:pStyle w:val="Heading1"/>
      </w:pPr>
      <w:bookmarkStart w:id="65" w:name="_Toc226979932"/>
      <w:r>
        <w:t xml:space="preserve">Detailed Description of </w:t>
      </w:r>
      <w:bookmarkEnd w:id="65"/>
      <w:r w:rsidR="008464D5">
        <w:t>Visual Subsystem</w:t>
      </w:r>
    </w:p>
    <w:p w14:paraId="10F38C91" w14:textId="41F0BC3F" w:rsidR="00665668" w:rsidRPr="0087003D" w:rsidRDefault="00C8168B" w:rsidP="00FC7381">
      <w:pPr>
        <w:rPr>
          <w:color w:val="000000" w:themeColor="text1"/>
        </w:rPr>
      </w:pPr>
      <w:r>
        <w:rPr>
          <w:color w:val="000000" w:themeColor="text1"/>
        </w:rPr>
        <w:t xml:space="preserve">Each component </w:t>
      </w:r>
      <w:r w:rsidR="00F940F5">
        <w:rPr>
          <w:color w:val="000000" w:themeColor="text1"/>
        </w:rPr>
        <w:t>or</w:t>
      </w:r>
      <w:r>
        <w:rPr>
          <w:color w:val="000000" w:themeColor="text1"/>
        </w:rPr>
        <w:t xml:space="preserve"> subsystem </w:t>
      </w:r>
      <w:r w:rsidR="000B2A8E">
        <w:rPr>
          <w:color w:val="000000" w:themeColor="text1"/>
        </w:rPr>
        <w:t xml:space="preserve">listed </w:t>
      </w:r>
      <w:r w:rsidR="002801E2">
        <w:rPr>
          <w:color w:val="000000" w:themeColor="text1"/>
        </w:rPr>
        <w:t xml:space="preserve">in section 2.2 are described </w:t>
      </w:r>
      <w:r w:rsidR="00364CC5">
        <w:rPr>
          <w:color w:val="000000" w:themeColor="text1"/>
        </w:rPr>
        <w:t xml:space="preserve">with a detailed design </w:t>
      </w:r>
      <w:r w:rsidR="0021600A">
        <w:rPr>
          <w:color w:val="000000" w:themeColor="text1"/>
        </w:rPr>
        <w:t>description for clarification.</w:t>
      </w:r>
      <w:r w:rsidR="000B4BF2">
        <w:rPr>
          <w:color w:val="000000" w:themeColor="text1"/>
        </w:rPr>
        <w:t xml:space="preserve"> </w:t>
      </w:r>
      <w:r w:rsidR="00AB4DE2">
        <w:rPr>
          <w:color w:val="000000" w:themeColor="text1"/>
        </w:rPr>
        <w:t>They all include their respective classes with their responsibilities</w:t>
      </w:r>
      <w:r w:rsidR="00DC37C9">
        <w:rPr>
          <w:color w:val="000000" w:themeColor="text1"/>
        </w:rPr>
        <w:t xml:space="preserve">, collaborations, </w:t>
      </w:r>
      <w:r w:rsidR="00DC18A0">
        <w:rPr>
          <w:color w:val="000000" w:themeColor="text1"/>
        </w:rPr>
        <w:t>co</w:t>
      </w:r>
      <w:r w:rsidR="00B713D2">
        <w:rPr>
          <w:color w:val="000000" w:themeColor="text1"/>
        </w:rPr>
        <w:t xml:space="preserve">ntracts, and protocols. </w:t>
      </w:r>
    </w:p>
    <w:p w14:paraId="3DC31319" w14:textId="3B7E8103" w:rsidR="00FC7381" w:rsidRDefault="00FC7381" w:rsidP="00FC7381">
      <w:pPr>
        <w:pStyle w:val="Heading2"/>
      </w:pPr>
      <w:bookmarkStart w:id="66" w:name="_Toc226979933"/>
      <w:r>
        <w:t xml:space="preserve"> Component Description</w:t>
      </w:r>
      <w:bookmarkEnd w:id="66"/>
    </w:p>
    <w:p w14:paraId="7E9BF95B" w14:textId="5E2202E4" w:rsidR="0021600A" w:rsidRDefault="0021600A"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CD0A57" w14:paraId="7D3A8FAE" w14:textId="77777777" w:rsidTr="0C9022FD">
        <w:tc>
          <w:tcPr>
            <w:tcW w:w="4495" w:type="dxa"/>
          </w:tcPr>
          <w:p w14:paraId="526E3CB9" w14:textId="63387F24" w:rsidR="00C14E86" w:rsidRDefault="00854B50" w:rsidP="00FC7381">
            <w:pPr>
              <w:rPr>
                <w:b/>
                <w:bCs/>
                <w:color w:val="000000" w:themeColor="text1"/>
              </w:rPr>
            </w:pPr>
            <w:r>
              <w:rPr>
                <w:b/>
                <w:bCs/>
                <w:color w:val="000000" w:themeColor="text1"/>
              </w:rPr>
              <w:t>Component Name:</w:t>
            </w:r>
            <w:r w:rsidR="00A0152D">
              <w:rPr>
                <w:b/>
                <w:bCs/>
                <w:color w:val="000000" w:themeColor="text1"/>
              </w:rPr>
              <w:t xml:space="preserve"> </w:t>
            </w:r>
          </w:p>
          <w:p w14:paraId="3E37632F" w14:textId="1A9196F9" w:rsidR="00CD0A57" w:rsidRPr="00A0152D" w:rsidRDefault="00010308" w:rsidP="00C14E86">
            <w:pPr>
              <w:ind w:left="720"/>
              <w:rPr>
                <w:color w:val="000000" w:themeColor="text1"/>
              </w:rPr>
            </w:pPr>
            <w:r>
              <w:rPr>
                <w:color w:val="000000" w:themeColor="text1"/>
              </w:rPr>
              <w:t>Visual</w:t>
            </w:r>
          </w:p>
        </w:tc>
        <w:tc>
          <w:tcPr>
            <w:tcW w:w="4495" w:type="dxa"/>
          </w:tcPr>
          <w:p w14:paraId="0F1E242D" w14:textId="63387F24" w:rsidR="00C14E86" w:rsidRDefault="00841201" w:rsidP="00C14E86">
            <w:pPr>
              <w:rPr>
                <w:b/>
                <w:bCs/>
                <w:color w:val="000000" w:themeColor="text1"/>
              </w:rPr>
            </w:pPr>
            <w:r>
              <w:rPr>
                <w:b/>
                <w:bCs/>
                <w:color w:val="000000" w:themeColor="text1"/>
              </w:rPr>
              <w:t xml:space="preserve">Purpose: </w:t>
            </w:r>
          </w:p>
          <w:p w14:paraId="6DE4CA87" w14:textId="63387F24" w:rsidR="00841201" w:rsidRPr="00532B8F" w:rsidRDefault="00532B8F" w:rsidP="00C14E86">
            <w:pPr>
              <w:ind w:left="720"/>
              <w:rPr>
                <w:color w:val="000000" w:themeColor="text1"/>
              </w:rPr>
            </w:pPr>
            <w:r>
              <w:rPr>
                <w:color w:val="000000" w:themeColor="text1"/>
              </w:rPr>
              <w:t xml:space="preserve">It </w:t>
            </w:r>
            <w:r w:rsidR="00FC4CB2">
              <w:rPr>
                <w:color w:val="000000" w:themeColor="text1"/>
              </w:rPr>
              <w:t xml:space="preserve">is the component that encompasses the graphical view of the data and the </w:t>
            </w:r>
            <w:r w:rsidR="000237C7">
              <w:rPr>
                <w:color w:val="000000" w:themeColor="text1"/>
              </w:rPr>
              <w:t xml:space="preserve">tabular view of the data. The data presented come from the </w:t>
            </w:r>
            <w:r w:rsidR="007E3084">
              <w:rPr>
                <w:color w:val="000000" w:themeColor="text1"/>
              </w:rPr>
              <w:t>log entries</w:t>
            </w:r>
            <w:r w:rsidR="00B81A42">
              <w:rPr>
                <w:color w:val="000000" w:themeColor="text1"/>
              </w:rPr>
              <w:t xml:space="preserve"> chosen by the user to be </w:t>
            </w:r>
            <w:r w:rsidR="00C14E86">
              <w:rPr>
                <w:color w:val="000000" w:themeColor="text1"/>
              </w:rPr>
              <w:t>part of the vector.</w:t>
            </w:r>
          </w:p>
        </w:tc>
      </w:tr>
      <w:tr w:rsidR="00841201" w14:paraId="29B384C9" w14:textId="77777777" w:rsidTr="0C9022FD">
        <w:tc>
          <w:tcPr>
            <w:tcW w:w="8990" w:type="dxa"/>
            <w:gridSpan w:val="2"/>
          </w:tcPr>
          <w:p w14:paraId="4710F9B5" w14:textId="4D46ED78" w:rsidR="00841201" w:rsidRDefault="00A0152D" w:rsidP="00FC7381">
            <w:pPr>
              <w:rPr>
                <w:b/>
                <w:bCs/>
                <w:color w:val="000000" w:themeColor="text1"/>
              </w:rPr>
            </w:pPr>
            <w:r>
              <w:rPr>
                <w:b/>
                <w:bCs/>
                <w:color w:val="000000" w:themeColor="text1"/>
              </w:rPr>
              <w:t>Classes:</w:t>
            </w:r>
          </w:p>
          <w:p w14:paraId="4DDDEED5" w14:textId="4242697D" w:rsidR="00A650D5" w:rsidRPr="00123044" w:rsidRDefault="4B8848C7" w:rsidP="00FC3CE7">
            <w:pPr>
              <w:pStyle w:val="ListParagraph"/>
              <w:numPr>
                <w:ilvl w:val="0"/>
                <w:numId w:val="8"/>
              </w:numPr>
              <w:rPr>
                <w:color w:val="000000" w:themeColor="text1"/>
              </w:rPr>
            </w:pPr>
            <w:r w:rsidRPr="6D9F4365">
              <w:rPr>
                <w:color w:val="000000" w:themeColor="text1"/>
              </w:rPr>
              <w:t>Table</w:t>
            </w:r>
          </w:p>
          <w:p w14:paraId="5653522F" w14:textId="180AA6B0" w:rsidR="007E151F" w:rsidRPr="00123044" w:rsidRDefault="4B8848C7" w:rsidP="00FC3CE7">
            <w:pPr>
              <w:pStyle w:val="ListParagraph"/>
              <w:numPr>
                <w:ilvl w:val="0"/>
                <w:numId w:val="8"/>
              </w:numPr>
              <w:rPr>
                <w:color w:val="000000" w:themeColor="text1"/>
              </w:rPr>
            </w:pPr>
            <w:r w:rsidRPr="4D737286">
              <w:rPr>
                <w:color w:val="000000" w:themeColor="text1"/>
              </w:rPr>
              <w:t>Graph</w:t>
            </w:r>
          </w:p>
          <w:p w14:paraId="38D52EC3" w14:textId="3537970E" w:rsidR="00542098" w:rsidRPr="00123044" w:rsidRDefault="4B8848C7" w:rsidP="00FC3CE7">
            <w:pPr>
              <w:pStyle w:val="ListParagraph"/>
              <w:numPr>
                <w:ilvl w:val="0"/>
                <w:numId w:val="8"/>
              </w:numPr>
              <w:rPr>
                <w:color w:val="000000" w:themeColor="text1"/>
              </w:rPr>
            </w:pPr>
            <w:r w:rsidRPr="028B51DE">
              <w:rPr>
                <w:color w:val="000000" w:themeColor="text1"/>
              </w:rPr>
              <w:t>Node</w:t>
            </w:r>
          </w:p>
          <w:p w14:paraId="4BFAFD12" w14:textId="72EE2E51" w:rsidR="00A0152D" w:rsidRPr="007363D5" w:rsidRDefault="4B8848C7" w:rsidP="007363D5">
            <w:pPr>
              <w:pStyle w:val="ListParagraph"/>
              <w:numPr>
                <w:ilvl w:val="0"/>
                <w:numId w:val="8"/>
              </w:numPr>
              <w:rPr>
                <w:color w:val="000000" w:themeColor="text1"/>
              </w:rPr>
            </w:pPr>
            <w:r w:rsidRPr="028B51DE">
              <w:rPr>
                <w:color w:val="000000" w:themeColor="text1"/>
              </w:rPr>
              <w:t>Icon</w:t>
            </w:r>
          </w:p>
          <w:p w14:paraId="042F67F3" w14:textId="2776ACD2" w:rsidR="00A0152D" w:rsidRPr="007363D5" w:rsidRDefault="6B864BE4" w:rsidP="007363D5">
            <w:pPr>
              <w:pStyle w:val="ListParagraph"/>
              <w:numPr>
                <w:ilvl w:val="0"/>
                <w:numId w:val="8"/>
              </w:numPr>
              <w:rPr>
                <w:color w:val="000000" w:themeColor="text1"/>
              </w:rPr>
            </w:pPr>
            <w:r w:rsidRPr="0C9022FD">
              <w:rPr>
                <w:color w:val="000000" w:themeColor="text1"/>
              </w:rPr>
              <w:t>Vector</w:t>
            </w:r>
          </w:p>
        </w:tc>
      </w:tr>
    </w:tbl>
    <w:p w14:paraId="51228BA2" w14:textId="23B3DB99" w:rsidR="00E26E99" w:rsidRPr="00E26E99" w:rsidRDefault="00E26E99" w:rsidP="00E26E99">
      <w:pPr>
        <w:rPr>
          <w:color w:val="000000" w:themeColor="text1"/>
        </w:rPr>
      </w:pPr>
    </w:p>
    <w:p w14:paraId="401D4D95" w14:textId="51E11169" w:rsidR="008464D5" w:rsidRDefault="008464D5" w:rsidP="00FC7381">
      <w:pPr>
        <w:rPr>
          <w:color w:val="000000" w:themeColor="text1"/>
        </w:rPr>
      </w:pPr>
    </w:p>
    <w:p w14:paraId="55C8E78D" w14:textId="5A757D72" w:rsidR="008464D5" w:rsidRPr="000369F7" w:rsidRDefault="008464D5" w:rsidP="008464D5">
      <w:pPr>
        <w:pStyle w:val="Heading2"/>
      </w:pPr>
      <w:r>
        <w:t>Class Description Table</w:t>
      </w:r>
    </w:p>
    <w:tbl>
      <w:tblPr>
        <w:tblStyle w:val="TableGrid"/>
        <w:tblW w:w="0" w:type="auto"/>
        <w:tblLook w:val="06A0" w:firstRow="1" w:lastRow="0" w:firstColumn="1" w:lastColumn="0" w:noHBand="1" w:noVBand="1"/>
      </w:tblPr>
      <w:tblGrid>
        <w:gridCol w:w="4482"/>
        <w:gridCol w:w="4508"/>
      </w:tblGrid>
      <w:tr w:rsidR="008464D5" w14:paraId="08116411" w14:textId="77777777" w:rsidTr="006E04C2">
        <w:tc>
          <w:tcPr>
            <w:tcW w:w="8990" w:type="dxa"/>
            <w:gridSpan w:val="2"/>
          </w:tcPr>
          <w:p w14:paraId="1767E6E4" w14:textId="77777777" w:rsidR="008464D5" w:rsidRDefault="008464D5" w:rsidP="006E04C2">
            <w:r w:rsidRPr="68E866D1">
              <w:rPr>
                <w:b/>
                <w:bCs/>
              </w:rPr>
              <w:t>Class Name</w:t>
            </w:r>
            <w:r>
              <w:t>: Table</w:t>
            </w:r>
          </w:p>
        </w:tc>
      </w:tr>
      <w:tr w:rsidR="008464D5" w14:paraId="7A68AC24" w14:textId="77777777" w:rsidTr="006E04C2">
        <w:tc>
          <w:tcPr>
            <w:tcW w:w="8990" w:type="dxa"/>
            <w:gridSpan w:val="2"/>
          </w:tcPr>
          <w:p w14:paraId="1E388C3C" w14:textId="77777777" w:rsidR="008464D5" w:rsidRDefault="008464D5" w:rsidP="006E04C2">
            <w:pPr>
              <w:spacing w:line="322" w:lineRule="exact"/>
              <w:rPr>
                <w:color w:val="000000" w:themeColor="text1"/>
                <w:sz w:val="22"/>
                <w:szCs w:val="22"/>
                <w:lang w:val="en"/>
              </w:rPr>
            </w:pPr>
            <w:r w:rsidRPr="3885FFEF">
              <w:rPr>
                <w:b/>
                <w:bCs/>
              </w:rPr>
              <w:t xml:space="preserve">Description: </w:t>
            </w:r>
            <w:r w:rsidRPr="3885FFEF">
              <w:rPr>
                <w:color w:val="000000" w:themeColor="text1"/>
                <w:sz w:val="22"/>
                <w:szCs w:val="22"/>
                <w:lang w:val="en"/>
              </w:rPr>
              <w:t>Class that will show a visual representation of significant log entries in tabular format</w:t>
            </w:r>
          </w:p>
        </w:tc>
      </w:tr>
      <w:tr w:rsidR="008464D5" w14:paraId="60C491F0" w14:textId="77777777" w:rsidTr="006E04C2">
        <w:tc>
          <w:tcPr>
            <w:tcW w:w="8990" w:type="dxa"/>
            <w:gridSpan w:val="2"/>
          </w:tcPr>
          <w:p w14:paraId="1CA0D2D2" w14:textId="77777777" w:rsidR="008464D5" w:rsidRDefault="008464D5" w:rsidP="006E04C2">
            <w:r w:rsidRPr="68E866D1">
              <w:rPr>
                <w:b/>
                <w:bCs/>
              </w:rPr>
              <w:t>Superclass</w:t>
            </w:r>
            <w:r>
              <w:t>: Graph</w:t>
            </w:r>
          </w:p>
        </w:tc>
      </w:tr>
      <w:tr w:rsidR="008464D5" w14:paraId="03AE3EA8" w14:textId="77777777" w:rsidTr="006E04C2">
        <w:tc>
          <w:tcPr>
            <w:tcW w:w="8990" w:type="dxa"/>
            <w:gridSpan w:val="2"/>
          </w:tcPr>
          <w:p w14:paraId="701F813F" w14:textId="77777777" w:rsidR="008464D5" w:rsidRDefault="008464D5" w:rsidP="006E04C2">
            <w:r w:rsidRPr="68E866D1">
              <w:rPr>
                <w:b/>
                <w:bCs/>
              </w:rPr>
              <w:t>Subclasses</w:t>
            </w:r>
            <w:r>
              <w:t>: None</w:t>
            </w:r>
          </w:p>
        </w:tc>
      </w:tr>
      <w:tr w:rsidR="008464D5" w14:paraId="4D699A2B" w14:textId="77777777" w:rsidTr="006E04C2">
        <w:tc>
          <w:tcPr>
            <w:tcW w:w="8990" w:type="dxa"/>
            <w:gridSpan w:val="2"/>
          </w:tcPr>
          <w:p w14:paraId="4EA674BE" w14:textId="3544F423" w:rsidR="008464D5" w:rsidRDefault="008464D5" w:rsidP="006E04C2">
            <w:r w:rsidRPr="68E866D1">
              <w:rPr>
                <w:b/>
                <w:bCs/>
              </w:rPr>
              <w:t>Private Responsibilities</w:t>
            </w:r>
            <w:r w:rsidR="00A015A9">
              <w:rPr>
                <w:b/>
                <w:bCs/>
              </w:rPr>
              <w:t xml:space="preserve">: </w:t>
            </w:r>
          </w:p>
          <w:p w14:paraId="2CA12188" w14:textId="77777777" w:rsidR="002B018C" w:rsidRDefault="00A07E5C" w:rsidP="00EB171E">
            <w:pPr>
              <w:pStyle w:val="ListParagraph"/>
              <w:numPr>
                <w:ilvl w:val="0"/>
                <w:numId w:val="25"/>
              </w:numPr>
            </w:pPr>
            <w:r>
              <w:t>Knows:</w:t>
            </w:r>
          </w:p>
          <w:p w14:paraId="551F6F62" w14:textId="4BFF7E8B" w:rsidR="009F26BD" w:rsidRDefault="009F26BD" w:rsidP="002B018C">
            <w:pPr>
              <w:pStyle w:val="ListParagraph"/>
              <w:numPr>
                <w:ilvl w:val="0"/>
                <w:numId w:val="30"/>
              </w:numPr>
            </w:pPr>
            <w:r>
              <w:t>Node’s relationships.</w:t>
            </w:r>
          </w:p>
          <w:p w14:paraId="2774FE70" w14:textId="2D288E1A" w:rsidR="003F087B" w:rsidRDefault="003F087B" w:rsidP="002B018C">
            <w:pPr>
              <w:pStyle w:val="ListParagraph"/>
              <w:numPr>
                <w:ilvl w:val="0"/>
                <w:numId w:val="30"/>
              </w:numPr>
            </w:pPr>
            <w:r>
              <w:t xml:space="preserve">Node’s </w:t>
            </w:r>
            <w:r w:rsidR="00E71397">
              <w:t>information</w:t>
            </w:r>
            <w:r w:rsidR="006374EE">
              <w:t>.</w:t>
            </w:r>
          </w:p>
          <w:p w14:paraId="0DC39F98" w14:textId="7111CE14" w:rsidR="00F9319E" w:rsidRDefault="00F9319E" w:rsidP="001E08B9">
            <w:pPr>
              <w:pStyle w:val="ListParagraph"/>
              <w:numPr>
                <w:ilvl w:val="0"/>
                <w:numId w:val="25"/>
              </w:numPr>
            </w:pPr>
            <w:r>
              <w:t>Can:</w:t>
            </w:r>
          </w:p>
          <w:p w14:paraId="2E3737D1" w14:textId="018DE3F5" w:rsidR="001E08B9" w:rsidRDefault="00722146" w:rsidP="00AB11A8">
            <w:pPr>
              <w:pStyle w:val="ListParagraph"/>
              <w:numPr>
                <w:ilvl w:val="0"/>
                <w:numId w:val="30"/>
              </w:numPr>
            </w:pPr>
            <w:r>
              <w:t>Change the visibility status of a node.</w:t>
            </w:r>
          </w:p>
          <w:p w14:paraId="1E06B70A" w14:textId="481C63EC" w:rsidR="00722146" w:rsidRDefault="00341A2A" w:rsidP="00AB11A8">
            <w:pPr>
              <w:pStyle w:val="ListParagraph"/>
              <w:numPr>
                <w:ilvl w:val="0"/>
                <w:numId w:val="30"/>
              </w:numPr>
            </w:pPr>
            <w:r>
              <w:t>Order nodes in ascending and descending order</w:t>
            </w:r>
          </w:p>
          <w:p w14:paraId="62AC8B7B" w14:textId="2D565BB2" w:rsidR="00933309" w:rsidRDefault="00933309" w:rsidP="00AB11A8">
            <w:pPr>
              <w:pStyle w:val="ListParagraph"/>
              <w:numPr>
                <w:ilvl w:val="0"/>
                <w:numId w:val="30"/>
              </w:numPr>
            </w:pPr>
            <w:r>
              <w:t>Update row information.</w:t>
            </w:r>
          </w:p>
          <w:p w14:paraId="62D98253" w14:textId="77777777" w:rsidR="008464D5" w:rsidRDefault="008464D5" w:rsidP="00072664">
            <w:pPr>
              <w:rPr>
                <w:color w:val="000000" w:themeColor="text1"/>
                <w:sz w:val="22"/>
                <w:szCs w:val="22"/>
                <w:lang w:val="en"/>
              </w:rPr>
            </w:pPr>
          </w:p>
        </w:tc>
      </w:tr>
      <w:tr w:rsidR="008464D5" w14:paraId="760C24F0" w14:textId="77777777" w:rsidTr="006E04C2">
        <w:tc>
          <w:tcPr>
            <w:tcW w:w="8990" w:type="dxa"/>
            <w:gridSpan w:val="2"/>
          </w:tcPr>
          <w:p w14:paraId="674C52AA" w14:textId="6FB5B443" w:rsidR="008464D5" w:rsidRDefault="008464D5" w:rsidP="006E04C2">
            <w:pPr>
              <w:rPr>
                <w:b/>
                <w:bCs/>
              </w:rPr>
            </w:pPr>
            <w:r w:rsidRPr="68E866D1">
              <w:rPr>
                <w:b/>
                <w:bCs/>
              </w:rPr>
              <w:t>Contract:</w:t>
            </w:r>
            <w:r>
              <w:t xml:space="preserve"> 1. </w:t>
            </w:r>
            <w:r w:rsidR="00DD309A">
              <w:t xml:space="preserve">Gets </w:t>
            </w:r>
            <w:r w:rsidR="006B1F3C">
              <w:t>node information from the Node class.</w:t>
            </w:r>
          </w:p>
        </w:tc>
      </w:tr>
      <w:tr w:rsidR="008464D5" w14:paraId="6FDB0B75" w14:textId="77777777" w:rsidTr="006E04C2">
        <w:tc>
          <w:tcPr>
            <w:tcW w:w="4482" w:type="dxa"/>
          </w:tcPr>
          <w:p w14:paraId="4AF1FB94" w14:textId="77777777" w:rsidR="008464D5" w:rsidRDefault="008464D5" w:rsidP="006E04C2">
            <w:pPr>
              <w:rPr>
                <w:b/>
                <w:bCs/>
              </w:rPr>
            </w:pPr>
            <w:r w:rsidRPr="68E866D1">
              <w:rPr>
                <w:b/>
                <w:bCs/>
              </w:rPr>
              <w:t>Responsibilities</w:t>
            </w:r>
          </w:p>
        </w:tc>
        <w:tc>
          <w:tcPr>
            <w:tcW w:w="4508" w:type="dxa"/>
          </w:tcPr>
          <w:p w14:paraId="404D484A" w14:textId="77777777" w:rsidR="008464D5" w:rsidRDefault="008464D5" w:rsidP="006E04C2">
            <w:r w:rsidRPr="68E866D1">
              <w:rPr>
                <w:b/>
                <w:bCs/>
              </w:rPr>
              <w:t>Collaborations</w:t>
            </w:r>
          </w:p>
        </w:tc>
      </w:tr>
      <w:tr w:rsidR="008464D5" w14:paraId="757FAB31" w14:textId="77777777" w:rsidTr="006E04C2">
        <w:tc>
          <w:tcPr>
            <w:tcW w:w="4482" w:type="dxa"/>
          </w:tcPr>
          <w:p w14:paraId="415379C5" w14:textId="6CF81A98" w:rsidR="008464D5" w:rsidRDefault="00CA634C" w:rsidP="006E04C2">
            <w:pPr>
              <w:pStyle w:val="ListParagraph"/>
              <w:numPr>
                <w:ilvl w:val="0"/>
                <w:numId w:val="2"/>
              </w:numPr>
              <w:rPr>
                <w:rFonts w:eastAsiaTheme="minorEastAsia"/>
              </w:rPr>
            </w:pPr>
            <w:r>
              <w:t>Requests and displays information from a Node</w:t>
            </w:r>
          </w:p>
        </w:tc>
        <w:tc>
          <w:tcPr>
            <w:tcW w:w="4508" w:type="dxa"/>
          </w:tcPr>
          <w:p w14:paraId="3A73548E" w14:textId="1592A973" w:rsidR="008464D5" w:rsidRDefault="00CA634C" w:rsidP="006E04C2">
            <w:r>
              <w:t>Node</w:t>
            </w:r>
          </w:p>
        </w:tc>
      </w:tr>
      <w:tr w:rsidR="008464D5" w14:paraId="0CAFC21E" w14:textId="77777777" w:rsidTr="006E04C2">
        <w:tc>
          <w:tcPr>
            <w:tcW w:w="8990" w:type="dxa"/>
            <w:gridSpan w:val="2"/>
          </w:tcPr>
          <w:p w14:paraId="3DD76E50" w14:textId="601455A0" w:rsidR="008464D5" w:rsidRDefault="008464D5" w:rsidP="006E04C2">
            <w:pPr>
              <w:pStyle w:val="ListParagraph"/>
              <w:ind w:left="0"/>
            </w:pPr>
            <w:r w:rsidRPr="68E866D1">
              <w:rPr>
                <w:b/>
                <w:bCs/>
              </w:rPr>
              <w:t>Contract</w:t>
            </w:r>
            <w:r>
              <w:t xml:space="preserve">: 2. </w:t>
            </w:r>
            <w:r w:rsidR="0021495E">
              <w:t>Gets node information changes from the Graph class</w:t>
            </w:r>
            <w:r w:rsidR="00364B6A">
              <w:t>.</w:t>
            </w:r>
          </w:p>
        </w:tc>
      </w:tr>
      <w:tr w:rsidR="008464D5" w14:paraId="492896EA" w14:textId="77777777" w:rsidTr="006E04C2">
        <w:tc>
          <w:tcPr>
            <w:tcW w:w="4482" w:type="dxa"/>
          </w:tcPr>
          <w:p w14:paraId="4DB69E36" w14:textId="77777777" w:rsidR="008464D5" w:rsidRDefault="008464D5" w:rsidP="006E04C2">
            <w:pPr>
              <w:pStyle w:val="ListParagraph"/>
              <w:ind w:left="0"/>
              <w:rPr>
                <w:b/>
                <w:bCs/>
              </w:rPr>
            </w:pPr>
            <w:r w:rsidRPr="68E866D1">
              <w:rPr>
                <w:b/>
                <w:bCs/>
              </w:rPr>
              <w:t>Responsibilities</w:t>
            </w:r>
          </w:p>
        </w:tc>
        <w:tc>
          <w:tcPr>
            <w:tcW w:w="4508" w:type="dxa"/>
          </w:tcPr>
          <w:p w14:paraId="71E068FD" w14:textId="77777777" w:rsidR="008464D5" w:rsidRDefault="008464D5" w:rsidP="006E04C2">
            <w:pPr>
              <w:pStyle w:val="ListParagraph"/>
              <w:ind w:left="0"/>
              <w:rPr>
                <w:b/>
                <w:bCs/>
              </w:rPr>
            </w:pPr>
            <w:r w:rsidRPr="68E866D1">
              <w:rPr>
                <w:b/>
                <w:bCs/>
              </w:rPr>
              <w:t>Collaborations</w:t>
            </w:r>
          </w:p>
        </w:tc>
      </w:tr>
      <w:tr w:rsidR="008464D5" w14:paraId="3E8B46D1" w14:textId="77777777" w:rsidTr="006E04C2">
        <w:trPr>
          <w:trHeight w:val="800"/>
        </w:trPr>
        <w:tc>
          <w:tcPr>
            <w:tcW w:w="4482" w:type="dxa"/>
          </w:tcPr>
          <w:p w14:paraId="35326327" w14:textId="3251D987" w:rsidR="008464D5" w:rsidRDefault="00C066F3" w:rsidP="006E04C2">
            <w:pPr>
              <w:pStyle w:val="ListParagraph"/>
              <w:numPr>
                <w:ilvl w:val="0"/>
                <w:numId w:val="2"/>
              </w:numPr>
              <w:rPr>
                <w:rFonts w:eastAsiaTheme="minorEastAsia"/>
              </w:rPr>
            </w:pPr>
            <w:r>
              <w:t>Knows about the changes made in the Graph class.</w:t>
            </w:r>
          </w:p>
          <w:p w14:paraId="6912A855" w14:textId="7AAA75EA" w:rsidR="008464D5" w:rsidRDefault="00C066F3" w:rsidP="006E04C2">
            <w:pPr>
              <w:pStyle w:val="ListParagraph"/>
              <w:numPr>
                <w:ilvl w:val="0"/>
                <w:numId w:val="2"/>
              </w:numPr>
              <w:rPr>
                <w:rFonts w:eastAsiaTheme="minorEastAsia"/>
              </w:rPr>
            </w:pPr>
            <w:r>
              <w:t xml:space="preserve">Can update the information shown in the table </w:t>
            </w:r>
            <w:r w:rsidR="003D5DDE">
              <w:t>based on the changes from the Graph class.</w:t>
            </w:r>
          </w:p>
        </w:tc>
        <w:tc>
          <w:tcPr>
            <w:tcW w:w="4508" w:type="dxa"/>
          </w:tcPr>
          <w:p w14:paraId="5E46006D" w14:textId="1BA1E400" w:rsidR="008464D5" w:rsidRDefault="00DE0E6F" w:rsidP="006E04C2">
            <w:pPr>
              <w:pStyle w:val="ListParagraph"/>
              <w:ind w:left="0"/>
            </w:pPr>
            <w:r>
              <w:t>Graph</w:t>
            </w:r>
          </w:p>
        </w:tc>
      </w:tr>
    </w:tbl>
    <w:p w14:paraId="2D8389B3" w14:textId="09A09AAE" w:rsidR="008464D5" w:rsidRPr="009A4BEB" w:rsidRDefault="008464D5" w:rsidP="008464D5">
      <w:pPr>
        <w:pStyle w:val="Heading3"/>
      </w:pPr>
      <w:r>
        <w:t>Contract</w:t>
      </w:r>
      <w:r w:rsidR="00B6314D">
        <w:t xml:space="preserve"> 1</w:t>
      </w:r>
    </w:p>
    <w:p w14:paraId="3F2B6C0F" w14:textId="06F8706E" w:rsidR="00CA634C" w:rsidRDefault="00CA634C" w:rsidP="00CA634C">
      <w:pPr>
        <w:ind w:left="648"/>
      </w:pPr>
      <w:r>
        <w:t>This contract is responsible for obtaining the necessary information to display in the table view.</w:t>
      </w:r>
    </w:p>
    <w:p w14:paraId="7610FD63" w14:textId="1A45BBCB" w:rsidR="00B97AEF" w:rsidRDefault="00B97AEF" w:rsidP="00CA634C">
      <w:pPr>
        <w:ind w:left="648"/>
      </w:pPr>
    </w:p>
    <w:p w14:paraId="05D3E5DB" w14:textId="596465F7" w:rsidR="00CA634C" w:rsidRDefault="00CA634C" w:rsidP="009E0F84">
      <w:pPr>
        <w:ind w:left="648"/>
      </w:pPr>
      <w:r>
        <w:t>Protocol</w:t>
      </w:r>
      <w:r w:rsidR="009E0F84">
        <w:t xml:space="preserve">: </w:t>
      </w:r>
      <w:r w:rsidR="004E72B5">
        <w:t>Get Node Information</w:t>
      </w:r>
    </w:p>
    <w:p w14:paraId="2E6D1331" w14:textId="1951C2C5" w:rsidR="004E72B5" w:rsidRDefault="004E72B5" w:rsidP="009E0F84">
      <w:pPr>
        <w:ind w:left="648"/>
      </w:pPr>
      <w:r>
        <w:t>Method Name: getNodeInfo()</w:t>
      </w:r>
    </w:p>
    <w:p w14:paraId="59D44E13" w14:textId="34735E52" w:rsidR="004E72B5" w:rsidRDefault="003C1BFB" w:rsidP="009E0F84">
      <w:pPr>
        <w:ind w:left="648"/>
      </w:pPr>
      <w:r>
        <w:t xml:space="preserve">Type of Output: List of Strings </w:t>
      </w:r>
    </w:p>
    <w:p w14:paraId="157529FE" w14:textId="3FDBA1B9" w:rsidR="003C1BFB" w:rsidRDefault="003C1BFB" w:rsidP="009E0F84">
      <w:pPr>
        <w:ind w:left="648"/>
      </w:pPr>
      <w:r>
        <w:t>Type of Input:</w:t>
      </w:r>
      <w:r w:rsidR="00174A54">
        <w:t xml:space="preserve"> List of Strings</w:t>
      </w:r>
    </w:p>
    <w:p w14:paraId="056C8572" w14:textId="6229D987" w:rsidR="00180153" w:rsidRDefault="00180153" w:rsidP="00180153">
      <w:pPr>
        <w:rPr>
          <w:ins w:id="67" w:author="{8937db5c-54ee-b547-9bfb-9c758b576dff}" w:date="2020-03-08T23:14:00Z"/>
        </w:rPr>
      </w:pPr>
    </w:p>
    <w:p w14:paraId="343EE1D2" w14:textId="7E177706" w:rsidR="003C1BFB" w:rsidRDefault="003C1BFB" w:rsidP="009E0F84">
      <w:pPr>
        <w:ind w:left="648"/>
      </w:pPr>
      <w:r>
        <w:t>Pre-Conditions:</w:t>
      </w:r>
      <w:r w:rsidR="00EE031D">
        <w:t xml:space="preserve"> There must be a vector</w:t>
      </w:r>
      <w:r w:rsidR="00AD154A">
        <w:t xml:space="preserve"> created</w:t>
      </w:r>
      <w:r w:rsidR="00863B2C">
        <w:t xml:space="preserve">. </w:t>
      </w:r>
      <w:r w:rsidR="0000254F">
        <w:t>There must be log entries in the system.</w:t>
      </w:r>
    </w:p>
    <w:p w14:paraId="507816E3" w14:textId="5620CEE9" w:rsidR="003C1BFB" w:rsidRDefault="003C1BFB" w:rsidP="009E0F84">
      <w:pPr>
        <w:ind w:left="648"/>
      </w:pPr>
      <w:r>
        <w:t>Post-Conditions:</w:t>
      </w:r>
      <w:r w:rsidR="00D26E13">
        <w:t xml:space="preserve"> Shows up to date node information.</w:t>
      </w:r>
    </w:p>
    <w:p w14:paraId="2BC7B6BA" w14:textId="57C495B6" w:rsidR="00E21A11" w:rsidRDefault="00E21A11" w:rsidP="009E0F84">
      <w:pPr>
        <w:ind w:left="648"/>
      </w:pPr>
    </w:p>
    <w:p w14:paraId="1C78EC20" w14:textId="2EEF297D" w:rsidR="00E21A11" w:rsidRDefault="00E21A11" w:rsidP="009E0F84">
      <w:pPr>
        <w:ind w:left="648"/>
      </w:pPr>
      <w:r>
        <w:t>Protocol: Edit Row</w:t>
      </w:r>
    </w:p>
    <w:p w14:paraId="4C0A7EDE" w14:textId="3B12963B" w:rsidR="00E21A11" w:rsidRDefault="00E21A11" w:rsidP="009E0F84">
      <w:pPr>
        <w:ind w:left="648"/>
      </w:pPr>
      <w:r>
        <w:t>Method Name: editRow()</w:t>
      </w:r>
    </w:p>
    <w:p w14:paraId="7EFB7F00" w14:textId="026B7F93" w:rsidR="00E21A11" w:rsidRDefault="00E21A11" w:rsidP="009E0F84">
      <w:pPr>
        <w:ind w:left="648"/>
      </w:pPr>
      <w:r>
        <w:t>Type of Output:</w:t>
      </w:r>
      <w:r w:rsidR="003A4708">
        <w:t xml:space="preserve"> Void</w:t>
      </w:r>
    </w:p>
    <w:p w14:paraId="02172C5A" w14:textId="61817DB8" w:rsidR="00E21A11" w:rsidRDefault="00E21A11" w:rsidP="00E21A11">
      <w:pPr>
        <w:ind w:left="648"/>
      </w:pPr>
      <w:r>
        <w:t>Type of Input:</w:t>
      </w:r>
      <w:r w:rsidR="003A4708">
        <w:t xml:space="preserve"> List of String, List of String, Int. Row to be edited in integer, and two lists of strings, one representing the fields to change and one to represent the new data.</w:t>
      </w:r>
    </w:p>
    <w:p w14:paraId="4E0D3529" w14:textId="69C43D28" w:rsidR="00E21A11" w:rsidRDefault="00E21A11" w:rsidP="00E21A11">
      <w:pPr>
        <w:ind w:left="648"/>
      </w:pPr>
      <w:r>
        <w:t>Pre-Conditions:</w:t>
      </w:r>
      <w:r w:rsidR="003A4708">
        <w:t xml:space="preserve"> </w:t>
      </w:r>
    </w:p>
    <w:p w14:paraId="6BBD5623" w14:textId="67C86D7D" w:rsidR="00E21A11" w:rsidRDefault="00E21A11" w:rsidP="00E21A11">
      <w:pPr>
        <w:ind w:left="648"/>
      </w:pPr>
      <w:r>
        <w:t>Post-Conditions:</w:t>
      </w:r>
      <w:r w:rsidR="003A4708">
        <w:t xml:space="preserve"> Row has been edited.</w:t>
      </w:r>
    </w:p>
    <w:p w14:paraId="24E1B631" w14:textId="1D501644" w:rsidR="00E21A11" w:rsidRDefault="00E21A11" w:rsidP="009E0F84">
      <w:pPr>
        <w:ind w:left="648"/>
      </w:pPr>
    </w:p>
    <w:p w14:paraId="24281A3E" w14:textId="77777777" w:rsidR="00156782" w:rsidRDefault="00156782" w:rsidP="00156782">
      <w:pPr>
        <w:ind w:firstLine="648"/>
      </w:pPr>
    </w:p>
    <w:p w14:paraId="3183861B" w14:textId="2C222F48" w:rsidR="00156782" w:rsidRDefault="00156782" w:rsidP="00156782">
      <w:pPr>
        <w:ind w:left="648"/>
      </w:pPr>
      <w:r>
        <w:t xml:space="preserve">Protocol: </w:t>
      </w:r>
      <w:r w:rsidR="00B141F3">
        <w:t xml:space="preserve"> Set Column Visibility</w:t>
      </w:r>
    </w:p>
    <w:p w14:paraId="1DBC7B86" w14:textId="08482396" w:rsidR="00156782" w:rsidRDefault="00156782" w:rsidP="00156782">
      <w:pPr>
        <w:ind w:left="648"/>
      </w:pPr>
      <w:r>
        <w:t>Method Name:</w:t>
      </w:r>
      <w:r w:rsidR="0AA6B15C">
        <w:t xml:space="preserve"> ColumnShow()</w:t>
      </w:r>
    </w:p>
    <w:p w14:paraId="62DB829E" w14:textId="25F2AC31" w:rsidR="00156782" w:rsidRDefault="00156782" w:rsidP="00156782">
      <w:pPr>
        <w:ind w:left="648"/>
      </w:pPr>
      <w:r>
        <w:t>Type of Output:</w:t>
      </w:r>
      <w:r w:rsidR="5200246D">
        <w:t xml:space="preserve"> None</w:t>
      </w:r>
    </w:p>
    <w:p w14:paraId="1A2ED76B" w14:textId="5D2FED98" w:rsidR="00156782" w:rsidRDefault="00156782" w:rsidP="00156782">
      <w:pPr>
        <w:ind w:left="648"/>
      </w:pPr>
      <w:r>
        <w:t>Type of Input:</w:t>
      </w:r>
      <w:r w:rsidR="09BD832A">
        <w:t xml:space="preserve"> None</w:t>
      </w:r>
    </w:p>
    <w:p w14:paraId="120AEC8E" w14:textId="6CBCD7B4" w:rsidR="00156782" w:rsidRDefault="00156782" w:rsidP="00156782">
      <w:pPr>
        <w:ind w:left="648"/>
      </w:pPr>
      <w:r>
        <w:t>Pre-Conditions:</w:t>
      </w:r>
      <w:r w:rsidR="72B8BCA7">
        <w:t xml:space="preserve"> </w:t>
      </w:r>
    </w:p>
    <w:p w14:paraId="4821BE68" w14:textId="378D6454" w:rsidR="00156782" w:rsidRDefault="00156782" w:rsidP="00156782">
      <w:pPr>
        <w:ind w:left="648"/>
      </w:pPr>
      <w:r>
        <w:t>Post-Conditions:</w:t>
      </w:r>
      <w:r w:rsidR="0AFCA17F">
        <w:t xml:space="preserve"> The table show</w:t>
      </w:r>
      <w:r w:rsidR="113DB4CD">
        <w:t xml:space="preserve"> the colu</w:t>
      </w:r>
    </w:p>
    <w:p w14:paraId="5CEE6EEE" w14:textId="784FFD0F" w:rsidR="00CA634C" w:rsidRDefault="00CA634C" w:rsidP="00CA634C">
      <w:pPr>
        <w:ind w:left="648"/>
      </w:pPr>
    </w:p>
    <w:p w14:paraId="42BD0AFC" w14:textId="43703241" w:rsidR="00CA634C" w:rsidRPr="00CA634C" w:rsidRDefault="00CA634C" w:rsidP="00CA634C">
      <w:pPr>
        <w:ind w:left="648"/>
      </w:pPr>
    </w:p>
    <w:p w14:paraId="77C2EB4D" w14:textId="74E9058E" w:rsidR="008464D5" w:rsidRPr="00715FCF" w:rsidRDefault="008464D5" w:rsidP="008464D5">
      <w:pPr>
        <w:pStyle w:val="Heading2"/>
      </w:pPr>
      <w:r>
        <w:t>Class Description Graph</w:t>
      </w:r>
    </w:p>
    <w:tbl>
      <w:tblPr>
        <w:tblStyle w:val="TableGrid"/>
        <w:tblW w:w="0" w:type="auto"/>
        <w:tblLook w:val="06A0" w:firstRow="1" w:lastRow="0" w:firstColumn="1" w:lastColumn="0" w:noHBand="1" w:noVBand="1"/>
      </w:tblPr>
      <w:tblGrid>
        <w:gridCol w:w="4482"/>
        <w:gridCol w:w="4508"/>
      </w:tblGrid>
      <w:tr w:rsidR="008464D5" w14:paraId="5D4246D0" w14:textId="77777777" w:rsidTr="006E04C2">
        <w:tc>
          <w:tcPr>
            <w:tcW w:w="8990" w:type="dxa"/>
            <w:gridSpan w:val="2"/>
          </w:tcPr>
          <w:p w14:paraId="0BC9F17F" w14:textId="77777777" w:rsidR="008464D5" w:rsidRDefault="008464D5" w:rsidP="006E04C2">
            <w:r w:rsidRPr="12129D8D">
              <w:rPr>
                <w:b/>
                <w:bCs/>
              </w:rPr>
              <w:t>Class Name</w:t>
            </w:r>
            <w:r>
              <w:t>: Graph</w:t>
            </w:r>
          </w:p>
        </w:tc>
      </w:tr>
      <w:tr w:rsidR="008464D5" w14:paraId="66048BC4" w14:textId="77777777" w:rsidTr="006E04C2">
        <w:tc>
          <w:tcPr>
            <w:tcW w:w="8990" w:type="dxa"/>
            <w:gridSpan w:val="2"/>
          </w:tcPr>
          <w:p w14:paraId="52A383CF" w14:textId="77777777" w:rsidR="008464D5" w:rsidRDefault="008464D5" w:rsidP="006E04C2">
            <w:pPr>
              <w:spacing w:line="322" w:lineRule="exact"/>
            </w:pPr>
            <w:r w:rsidRPr="3885FFEF">
              <w:rPr>
                <w:b/>
                <w:bCs/>
              </w:rPr>
              <w:t xml:space="preserve">Description: </w:t>
            </w:r>
            <w:r w:rsidRPr="3885FFEF">
              <w:rPr>
                <w:color w:val="000000" w:themeColor="text1"/>
                <w:sz w:val="22"/>
                <w:szCs w:val="22"/>
                <w:lang w:val="en"/>
              </w:rPr>
              <w:t>Class that will show a visual representation of significant log entries in graphical format</w:t>
            </w:r>
          </w:p>
        </w:tc>
      </w:tr>
      <w:tr w:rsidR="008464D5" w14:paraId="69B49104" w14:textId="77777777" w:rsidTr="006E04C2">
        <w:tc>
          <w:tcPr>
            <w:tcW w:w="8990" w:type="dxa"/>
            <w:gridSpan w:val="2"/>
          </w:tcPr>
          <w:p w14:paraId="5772C9CD" w14:textId="77777777" w:rsidR="008464D5" w:rsidRDefault="008464D5" w:rsidP="006E04C2">
            <w:r w:rsidRPr="12129D8D">
              <w:rPr>
                <w:b/>
                <w:bCs/>
              </w:rPr>
              <w:t>Superclass</w:t>
            </w:r>
            <w:r>
              <w:t>: None</w:t>
            </w:r>
          </w:p>
        </w:tc>
      </w:tr>
      <w:tr w:rsidR="008464D5" w14:paraId="6DEAABDE" w14:textId="77777777" w:rsidTr="006E04C2">
        <w:tc>
          <w:tcPr>
            <w:tcW w:w="8990" w:type="dxa"/>
            <w:gridSpan w:val="2"/>
          </w:tcPr>
          <w:p w14:paraId="4F2C3499" w14:textId="77777777" w:rsidR="008464D5" w:rsidRDefault="008464D5" w:rsidP="006E04C2">
            <w:r w:rsidRPr="3885FFEF">
              <w:rPr>
                <w:b/>
                <w:bCs/>
              </w:rPr>
              <w:t>Subclasses</w:t>
            </w:r>
            <w:r>
              <w:t>: Table</w:t>
            </w:r>
          </w:p>
        </w:tc>
      </w:tr>
      <w:tr w:rsidR="008464D5" w14:paraId="2E938DCF" w14:textId="77777777" w:rsidTr="006E04C2">
        <w:tc>
          <w:tcPr>
            <w:tcW w:w="8990" w:type="dxa"/>
            <w:gridSpan w:val="2"/>
          </w:tcPr>
          <w:p w14:paraId="5ED05F21" w14:textId="77777777" w:rsidR="008464D5" w:rsidRDefault="008464D5" w:rsidP="006E04C2">
            <w:pPr>
              <w:rPr>
                <w:b/>
                <w:bCs/>
              </w:rPr>
            </w:pPr>
            <w:r w:rsidRPr="12129D8D">
              <w:rPr>
                <w:b/>
                <w:bCs/>
              </w:rPr>
              <w:t>Private Responsibilities</w:t>
            </w:r>
          </w:p>
          <w:p w14:paraId="7ADE5C03" w14:textId="77777777" w:rsidR="008464D5" w:rsidRDefault="008464D5" w:rsidP="006E04C2">
            <w:pPr>
              <w:pStyle w:val="ListParagraph"/>
              <w:numPr>
                <w:ilvl w:val="0"/>
                <w:numId w:val="21"/>
              </w:numPr>
              <w:rPr>
                <w:color w:val="000000" w:themeColor="text1"/>
                <w:sz w:val="22"/>
                <w:szCs w:val="22"/>
                <w:lang w:val="en"/>
              </w:rPr>
            </w:pPr>
            <w:r w:rsidRPr="3885FFEF">
              <w:rPr>
                <w:color w:val="000000" w:themeColor="text1"/>
                <w:sz w:val="22"/>
                <w:szCs w:val="22"/>
                <w:lang w:val="en"/>
              </w:rPr>
              <w:t>Knows:</w:t>
            </w:r>
          </w:p>
          <w:p w14:paraId="3F7CD5ED" w14:textId="77777777" w:rsidR="008464D5" w:rsidRDefault="008464D5" w:rsidP="009B48AE">
            <w:pPr>
              <w:pStyle w:val="ListParagraph"/>
              <w:numPr>
                <w:ilvl w:val="1"/>
                <w:numId w:val="33"/>
              </w:numPr>
              <w:rPr>
                <w:sz w:val="22"/>
                <w:szCs w:val="22"/>
              </w:rPr>
            </w:pPr>
            <w:r w:rsidRPr="3885FFEF">
              <w:rPr>
                <w:sz w:val="22"/>
                <w:szCs w:val="22"/>
                <w:lang w:val="en"/>
              </w:rPr>
              <w:t>Export Format</w:t>
            </w:r>
          </w:p>
          <w:p w14:paraId="3327C23C" w14:textId="77777777" w:rsidR="008464D5" w:rsidRDefault="008464D5" w:rsidP="009B48AE">
            <w:pPr>
              <w:pStyle w:val="ListParagraph"/>
              <w:numPr>
                <w:ilvl w:val="1"/>
                <w:numId w:val="33"/>
              </w:numPr>
              <w:rPr>
                <w:sz w:val="22"/>
                <w:szCs w:val="22"/>
              </w:rPr>
            </w:pPr>
            <w:r w:rsidRPr="3885FFEF">
              <w:rPr>
                <w:sz w:val="22"/>
                <w:szCs w:val="22"/>
                <w:lang w:val="en"/>
              </w:rPr>
              <w:t>Orientation</w:t>
            </w:r>
          </w:p>
          <w:p w14:paraId="1753492C" w14:textId="77777777" w:rsidR="008464D5" w:rsidRDefault="008464D5" w:rsidP="009B48AE">
            <w:pPr>
              <w:pStyle w:val="ListParagraph"/>
              <w:numPr>
                <w:ilvl w:val="1"/>
                <w:numId w:val="33"/>
              </w:numPr>
              <w:rPr>
                <w:sz w:val="22"/>
                <w:szCs w:val="22"/>
              </w:rPr>
            </w:pPr>
            <w:r w:rsidRPr="3885FFEF">
              <w:rPr>
                <w:sz w:val="22"/>
                <w:szCs w:val="22"/>
                <w:lang w:val="en"/>
              </w:rPr>
              <w:t>Interval Units</w:t>
            </w:r>
          </w:p>
          <w:p w14:paraId="712ADA7F" w14:textId="77777777" w:rsidR="008464D5" w:rsidRDefault="008464D5" w:rsidP="009B48AE">
            <w:pPr>
              <w:pStyle w:val="ListParagraph"/>
              <w:numPr>
                <w:ilvl w:val="1"/>
                <w:numId w:val="33"/>
              </w:numPr>
              <w:rPr>
                <w:sz w:val="22"/>
                <w:szCs w:val="22"/>
              </w:rPr>
            </w:pPr>
            <w:r w:rsidRPr="3885FFEF">
              <w:rPr>
                <w:sz w:val="22"/>
                <w:szCs w:val="22"/>
                <w:lang w:val="en"/>
              </w:rPr>
              <w:t>Interval</w:t>
            </w:r>
          </w:p>
          <w:p w14:paraId="140D3F36" w14:textId="77777777" w:rsidR="008464D5" w:rsidRDefault="008464D5" w:rsidP="009B48AE">
            <w:pPr>
              <w:pStyle w:val="ListParagraph"/>
              <w:numPr>
                <w:ilvl w:val="1"/>
                <w:numId w:val="33"/>
              </w:numPr>
              <w:rPr>
                <w:sz w:val="22"/>
                <w:szCs w:val="22"/>
              </w:rPr>
            </w:pPr>
            <w:r w:rsidRPr="3885FFEF">
              <w:rPr>
                <w:sz w:val="22"/>
                <w:szCs w:val="22"/>
                <w:lang w:val="en"/>
              </w:rPr>
              <w:t>Position of Nodes</w:t>
            </w:r>
          </w:p>
          <w:p w14:paraId="5B3EC4DF" w14:textId="77777777" w:rsidR="008464D5" w:rsidRDefault="008464D5" w:rsidP="009B48AE">
            <w:pPr>
              <w:pStyle w:val="ListParagraph"/>
              <w:numPr>
                <w:ilvl w:val="1"/>
                <w:numId w:val="33"/>
              </w:numPr>
              <w:rPr>
                <w:sz w:val="22"/>
                <w:szCs w:val="22"/>
              </w:rPr>
            </w:pPr>
            <w:r w:rsidRPr="3885FFEF">
              <w:rPr>
                <w:sz w:val="22"/>
                <w:szCs w:val="22"/>
                <w:lang w:val="en"/>
              </w:rPr>
              <w:t>Position of Relationships</w:t>
            </w:r>
          </w:p>
          <w:p w14:paraId="12137914" w14:textId="77777777" w:rsidR="008464D5" w:rsidRDefault="008464D5" w:rsidP="009B48AE">
            <w:pPr>
              <w:pStyle w:val="ListParagraph"/>
              <w:numPr>
                <w:ilvl w:val="1"/>
                <w:numId w:val="33"/>
              </w:numPr>
              <w:spacing w:line="322" w:lineRule="exact"/>
              <w:rPr>
                <w:sz w:val="22"/>
                <w:szCs w:val="22"/>
              </w:rPr>
            </w:pPr>
            <w:r w:rsidRPr="3885FFEF">
              <w:rPr>
                <w:sz w:val="22"/>
                <w:szCs w:val="22"/>
                <w:lang w:val="en"/>
              </w:rPr>
              <w:t>The size of the current graph/table</w:t>
            </w:r>
          </w:p>
          <w:p w14:paraId="1018B47C" w14:textId="77777777" w:rsidR="008464D5" w:rsidRDefault="008464D5" w:rsidP="006E04C2">
            <w:pPr>
              <w:pStyle w:val="ListParagraph"/>
              <w:numPr>
                <w:ilvl w:val="0"/>
                <w:numId w:val="21"/>
              </w:numPr>
              <w:spacing w:line="322" w:lineRule="exact"/>
              <w:rPr>
                <w:color w:val="000000" w:themeColor="text1"/>
                <w:sz w:val="22"/>
                <w:szCs w:val="22"/>
                <w:lang w:val="en"/>
              </w:rPr>
            </w:pPr>
            <w:r w:rsidRPr="3885FFEF">
              <w:rPr>
                <w:color w:val="000000" w:themeColor="text1"/>
                <w:sz w:val="22"/>
                <w:szCs w:val="22"/>
                <w:lang w:val="en"/>
              </w:rPr>
              <w:t>Can:</w:t>
            </w:r>
          </w:p>
          <w:p w14:paraId="1ED09FB6" w14:textId="77777777" w:rsidR="008464D5" w:rsidRPr="009B48AE" w:rsidRDefault="008464D5" w:rsidP="00EF5B52">
            <w:pPr>
              <w:pStyle w:val="ListParagraph"/>
              <w:numPr>
                <w:ilvl w:val="1"/>
                <w:numId w:val="33"/>
              </w:numPr>
              <w:spacing w:line="322" w:lineRule="exact"/>
              <w:rPr>
                <w:sz w:val="22"/>
                <w:szCs w:val="22"/>
              </w:rPr>
            </w:pPr>
            <w:r w:rsidRPr="009B48AE">
              <w:rPr>
                <w:sz w:val="22"/>
                <w:szCs w:val="22"/>
                <w:lang w:val="en"/>
              </w:rPr>
              <w:t xml:space="preserve">Can add new nodes. </w:t>
            </w:r>
          </w:p>
          <w:p w14:paraId="448BD877" w14:textId="77777777" w:rsidR="008464D5" w:rsidRPr="009B48AE" w:rsidRDefault="008464D5" w:rsidP="00EF5B52">
            <w:pPr>
              <w:pStyle w:val="ListParagraph"/>
              <w:numPr>
                <w:ilvl w:val="2"/>
                <w:numId w:val="25"/>
              </w:numPr>
              <w:spacing w:line="322" w:lineRule="exact"/>
              <w:rPr>
                <w:sz w:val="22"/>
                <w:szCs w:val="22"/>
              </w:rPr>
            </w:pPr>
            <w:r w:rsidRPr="009B48AE">
              <w:rPr>
                <w:sz w:val="22"/>
                <w:szCs w:val="22"/>
                <w:lang w:val="en"/>
              </w:rPr>
              <w:t>Adds a new row to the node table.</w:t>
            </w:r>
          </w:p>
          <w:p w14:paraId="43FC34C8"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Adds a new node to the nodes configuration in the graph.</w:t>
            </w:r>
          </w:p>
          <w:p w14:paraId="3D81B78B" w14:textId="2CE5E23D"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Can add relationships to nodes.</w:t>
            </w:r>
          </w:p>
          <w:p w14:paraId="346B3600"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Adds a new row in the relationship table.</w:t>
            </w:r>
          </w:p>
          <w:p w14:paraId="10036410"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Adds a new relationship to the nodes configuration in the graph.</w:t>
            </w:r>
          </w:p>
          <w:p w14:paraId="6D2266EB" w14:textId="69276CCD"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Can delete relationships.</w:t>
            </w:r>
          </w:p>
          <w:p w14:paraId="5BD32C8C"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The row in the relationship table shall be removed.</w:t>
            </w:r>
          </w:p>
          <w:p w14:paraId="4F60D558"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The relationship in the nodes configuration in the graph shall be removed.</w:t>
            </w:r>
          </w:p>
          <w:p w14:paraId="50E56CAE" w14:textId="1C0E721B"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Can display an error when the user attempts to delete a relationship when one is not selected.</w:t>
            </w:r>
          </w:p>
          <w:p w14:paraId="0C8735A4" w14:textId="5070CDDE"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Can delete a node.</w:t>
            </w:r>
          </w:p>
          <w:p w14:paraId="3A2193AB"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The selected node in the table shall be removed.</w:t>
            </w:r>
          </w:p>
          <w:p w14:paraId="352ADEB7"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The selected node in the nodes configuration in the graph shall be removed.</w:t>
            </w:r>
          </w:p>
          <w:p w14:paraId="48AED2EB" w14:textId="50FA1E1E"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A display error is shown when the user attempts to delete a node when non is selected.</w:t>
            </w:r>
          </w:p>
          <w:p w14:paraId="75DE634D" w14:textId="7FAA9C6D"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When filtering is complete,</w:t>
            </w:r>
          </w:p>
          <w:p w14:paraId="6F946A52"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The node table shall display nodes that meet the criteria.</w:t>
            </w:r>
          </w:p>
          <w:p w14:paraId="2BBFB49E"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The relationship table shall display relationships that meet the criteria.</w:t>
            </w:r>
          </w:p>
          <w:p w14:paraId="7480C95E"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The graph shall display nodes that meet the criteria.</w:t>
            </w:r>
          </w:p>
          <w:p w14:paraId="0BBA0F4A" w14:textId="31EDE5F7"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When the user selects to edit node the user will be able edit node contents</w:t>
            </w:r>
          </w:p>
          <w:p w14:paraId="7BE95256" w14:textId="553AE86F"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Export graph in selected format</w:t>
            </w:r>
          </w:p>
          <w:p w14:paraId="41089FE2" w14:textId="68D29053"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Undo any changes to graph since last commit</w:t>
            </w:r>
          </w:p>
          <w:p w14:paraId="02EA77A6" w14:textId="3565AF77"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Commit any changes made to graph and save it</w:t>
            </w:r>
          </w:p>
          <w:p w14:paraId="77FCC6E9"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Change should be saved in temporary storage</w:t>
            </w:r>
          </w:p>
          <w:p w14:paraId="3767CDE9" w14:textId="77777777" w:rsidR="008464D5" w:rsidRPr="009B48AE" w:rsidRDefault="008464D5" w:rsidP="00EF5B52">
            <w:pPr>
              <w:pStyle w:val="ListParagraph"/>
              <w:numPr>
                <w:ilvl w:val="2"/>
                <w:numId w:val="33"/>
              </w:numPr>
              <w:spacing w:line="322" w:lineRule="exact"/>
              <w:rPr>
                <w:sz w:val="22"/>
                <w:szCs w:val="22"/>
              </w:rPr>
            </w:pPr>
            <w:r w:rsidRPr="009B48AE">
              <w:rPr>
                <w:sz w:val="22"/>
                <w:szCs w:val="22"/>
                <w:lang w:val="en"/>
              </w:rPr>
              <w:t>Change should be logged in change list</w:t>
            </w:r>
          </w:p>
          <w:p w14:paraId="24533864" w14:textId="68C8C135"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Change icon type of node</w:t>
            </w:r>
          </w:p>
          <w:p w14:paraId="27A71884" w14:textId="6B5E1DD6"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Do “Add Icon” operation</w:t>
            </w:r>
          </w:p>
          <w:p w14:paraId="50643EAB" w14:textId="69E586E2"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Do “Delete Icon” operation</w:t>
            </w:r>
          </w:p>
          <w:p w14:paraId="30C5013C" w14:textId="4020F1E3"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Allow nodes to be repositioned in graph</w:t>
            </w:r>
          </w:p>
          <w:p w14:paraId="10CD2FD8" w14:textId="2F9280B8" w:rsidR="008464D5" w:rsidRPr="009B48AE" w:rsidRDefault="008464D5" w:rsidP="002F6A88">
            <w:pPr>
              <w:pStyle w:val="ListParagraph"/>
              <w:numPr>
                <w:ilvl w:val="1"/>
                <w:numId w:val="33"/>
              </w:numPr>
              <w:spacing w:line="322" w:lineRule="exact"/>
              <w:rPr>
                <w:sz w:val="22"/>
                <w:szCs w:val="22"/>
              </w:rPr>
            </w:pPr>
            <w:r w:rsidRPr="009B48AE">
              <w:rPr>
                <w:sz w:val="22"/>
                <w:szCs w:val="22"/>
                <w:lang w:val="en"/>
              </w:rPr>
              <w:t>Display nodes in graphical view</w:t>
            </w:r>
          </w:p>
          <w:p w14:paraId="2AB12B2A" w14:textId="719B8BE9" w:rsidR="008464D5" w:rsidRPr="009B48AE" w:rsidRDefault="008464D5" w:rsidP="002F6A88">
            <w:pPr>
              <w:pStyle w:val="ListParagraph"/>
              <w:numPr>
                <w:ilvl w:val="1"/>
                <w:numId w:val="33"/>
              </w:numPr>
              <w:spacing w:line="322" w:lineRule="exact"/>
              <w:rPr>
                <w:color w:val="000000" w:themeColor="text1"/>
                <w:sz w:val="22"/>
                <w:szCs w:val="22"/>
                <w:lang w:val="en"/>
              </w:rPr>
            </w:pPr>
            <w:r w:rsidRPr="009B48AE">
              <w:rPr>
                <w:color w:val="000000" w:themeColor="text1"/>
                <w:sz w:val="22"/>
                <w:szCs w:val="22"/>
                <w:lang w:val="en"/>
              </w:rPr>
              <w:t>Display nodes in table view</w:t>
            </w:r>
          </w:p>
          <w:p w14:paraId="69D1BEDA" w14:textId="77777777" w:rsidR="008464D5" w:rsidRDefault="008464D5" w:rsidP="006E04C2">
            <w:pPr>
              <w:ind w:left="1080"/>
              <w:rPr>
                <w:color w:val="000000" w:themeColor="text1"/>
                <w:sz w:val="22"/>
                <w:szCs w:val="22"/>
                <w:lang w:val="en"/>
              </w:rPr>
            </w:pPr>
          </w:p>
        </w:tc>
      </w:tr>
      <w:tr w:rsidR="008464D5" w14:paraId="2E36A9E5" w14:textId="77777777" w:rsidTr="006E04C2">
        <w:tc>
          <w:tcPr>
            <w:tcW w:w="8990" w:type="dxa"/>
            <w:gridSpan w:val="2"/>
          </w:tcPr>
          <w:p w14:paraId="6DB40527" w14:textId="10B14D5E" w:rsidR="008464D5" w:rsidRDefault="008464D5" w:rsidP="006E04C2">
            <w:pPr>
              <w:rPr>
                <w:b/>
                <w:bCs/>
              </w:rPr>
            </w:pPr>
            <w:r w:rsidRPr="12129D8D">
              <w:rPr>
                <w:b/>
                <w:bCs/>
              </w:rPr>
              <w:t>Contract:</w:t>
            </w:r>
            <w:r>
              <w:t xml:space="preserve"> </w:t>
            </w:r>
            <w:r w:rsidR="009762C2">
              <w:t xml:space="preserve"> Get information from Node class</w:t>
            </w:r>
          </w:p>
        </w:tc>
      </w:tr>
      <w:tr w:rsidR="008464D5" w14:paraId="7280C7A8" w14:textId="77777777" w:rsidTr="006E04C2">
        <w:tc>
          <w:tcPr>
            <w:tcW w:w="4482" w:type="dxa"/>
          </w:tcPr>
          <w:p w14:paraId="0220926F" w14:textId="77777777" w:rsidR="008464D5" w:rsidRDefault="008464D5" w:rsidP="006E04C2">
            <w:pPr>
              <w:rPr>
                <w:b/>
                <w:bCs/>
              </w:rPr>
            </w:pPr>
            <w:r w:rsidRPr="12129D8D">
              <w:rPr>
                <w:b/>
                <w:bCs/>
              </w:rPr>
              <w:t>Responsibilities</w:t>
            </w:r>
          </w:p>
        </w:tc>
        <w:tc>
          <w:tcPr>
            <w:tcW w:w="4508" w:type="dxa"/>
          </w:tcPr>
          <w:p w14:paraId="369E5071" w14:textId="77777777" w:rsidR="008464D5" w:rsidRDefault="008464D5" w:rsidP="006E04C2">
            <w:r w:rsidRPr="12129D8D">
              <w:rPr>
                <w:b/>
                <w:bCs/>
              </w:rPr>
              <w:t>Collaborations</w:t>
            </w:r>
          </w:p>
        </w:tc>
      </w:tr>
      <w:tr w:rsidR="008464D5" w14:paraId="77F365B8" w14:textId="77777777" w:rsidTr="006E04C2">
        <w:tc>
          <w:tcPr>
            <w:tcW w:w="4482" w:type="dxa"/>
          </w:tcPr>
          <w:p w14:paraId="5178693F" w14:textId="2F651887" w:rsidR="008464D5" w:rsidRDefault="009762C2" w:rsidP="17E8643B">
            <w:pPr>
              <w:ind w:left="360"/>
              <w:rPr>
                <w:rFonts w:eastAsiaTheme="minorEastAsia"/>
              </w:rPr>
            </w:pPr>
            <w:r>
              <w:rPr>
                <w:rFonts w:eastAsiaTheme="minorEastAsia"/>
              </w:rPr>
              <w:t>Requests Information of a Node instance.</w:t>
            </w:r>
          </w:p>
        </w:tc>
        <w:tc>
          <w:tcPr>
            <w:tcW w:w="4508" w:type="dxa"/>
          </w:tcPr>
          <w:p w14:paraId="136A8169" w14:textId="4E0C4794" w:rsidR="008464D5" w:rsidRDefault="009762C2" w:rsidP="006E04C2">
            <w:r>
              <w:t>Node</w:t>
            </w:r>
          </w:p>
        </w:tc>
      </w:tr>
      <w:tr w:rsidR="008464D5" w14:paraId="3732AA29" w14:textId="77777777" w:rsidTr="006E04C2">
        <w:tc>
          <w:tcPr>
            <w:tcW w:w="8990" w:type="dxa"/>
            <w:gridSpan w:val="2"/>
          </w:tcPr>
          <w:p w14:paraId="4F92361C" w14:textId="0D7862DF" w:rsidR="008464D5" w:rsidRDefault="008464D5" w:rsidP="006E04C2">
            <w:pPr>
              <w:pStyle w:val="ListParagraph"/>
              <w:ind w:left="0"/>
            </w:pPr>
            <w:r w:rsidRPr="12129D8D">
              <w:rPr>
                <w:b/>
                <w:bCs/>
              </w:rPr>
              <w:t>Contract</w:t>
            </w:r>
            <w:r>
              <w:t xml:space="preserve">: </w:t>
            </w:r>
          </w:p>
        </w:tc>
      </w:tr>
      <w:tr w:rsidR="008464D5" w14:paraId="4A0E8610" w14:textId="77777777" w:rsidTr="006E04C2">
        <w:tc>
          <w:tcPr>
            <w:tcW w:w="4482" w:type="dxa"/>
          </w:tcPr>
          <w:p w14:paraId="2DB6C681" w14:textId="77777777" w:rsidR="008464D5" w:rsidRDefault="008464D5" w:rsidP="006E04C2">
            <w:pPr>
              <w:pStyle w:val="ListParagraph"/>
              <w:ind w:left="0"/>
              <w:rPr>
                <w:b/>
                <w:bCs/>
              </w:rPr>
            </w:pPr>
            <w:r w:rsidRPr="12129D8D">
              <w:rPr>
                <w:b/>
                <w:bCs/>
              </w:rPr>
              <w:t>Responsibilities</w:t>
            </w:r>
          </w:p>
        </w:tc>
        <w:tc>
          <w:tcPr>
            <w:tcW w:w="4508" w:type="dxa"/>
          </w:tcPr>
          <w:p w14:paraId="57EA1402" w14:textId="77777777" w:rsidR="008464D5" w:rsidRDefault="008464D5" w:rsidP="006E04C2">
            <w:pPr>
              <w:pStyle w:val="ListParagraph"/>
              <w:ind w:left="0"/>
              <w:rPr>
                <w:b/>
                <w:bCs/>
              </w:rPr>
            </w:pPr>
            <w:r w:rsidRPr="12129D8D">
              <w:rPr>
                <w:b/>
                <w:bCs/>
              </w:rPr>
              <w:t>Collaborations</w:t>
            </w:r>
          </w:p>
        </w:tc>
      </w:tr>
      <w:tr w:rsidR="008464D5" w14:paraId="0D1F03E9" w14:textId="77777777" w:rsidTr="006E04C2">
        <w:trPr>
          <w:trHeight w:val="800"/>
        </w:trPr>
        <w:tc>
          <w:tcPr>
            <w:tcW w:w="4482" w:type="dxa"/>
          </w:tcPr>
          <w:p w14:paraId="0DF41399" w14:textId="46A7075A" w:rsidR="008464D5" w:rsidRDefault="008464D5" w:rsidP="193D498C">
            <w:pPr>
              <w:pStyle w:val="ListParagraph"/>
              <w:rPr>
                <w:rFonts w:eastAsiaTheme="minorEastAsia"/>
              </w:rPr>
            </w:pPr>
          </w:p>
        </w:tc>
        <w:tc>
          <w:tcPr>
            <w:tcW w:w="4508" w:type="dxa"/>
          </w:tcPr>
          <w:p w14:paraId="162E6680" w14:textId="785FA830" w:rsidR="008464D5" w:rsidRDefault="008464D5" w:rsidP="006E04C2">
            <w:pPr>
              <w:pStyle w:val="ListParagraph"/>
              <w:ind w:left="0"/>
            </w:pPr>
          </w:p>
        </w:tc>
      </w:tr>
    </w:tbl>
    <w:p w14:paraId="79E5B917" w14:textId="1243AEEA" w:rsidR="008464D5" w:rsidRDefault="008464D5" w:rsidP="008464D5">
      <w:pPr>
        <w:pStyle w:val="Caption"/>
        <w:rPr>
          <w:noProof/>
        </w:rPr>
      </w:pPr>
    </w:p>
    <w:p w14:paraId="7CFA9113" w14:textId="42D843D7" w:rsidR="008464D5" w:rsidRPr="00123044" w:rsidRDefault="008464D5" w:rsidP="008464D5">
      <w:pPr>
        <w:pStyle w:val="Heading3"/>
      </w:pPr>
      <w:r>
        <w:t>Contract</w:t>
      </w:r>
    </w:p>
    <w:p w14:paraId="6754CE99" w14:textId="2375B7EB" w:rsidR="00B97AEF" w:rsidRDefault="00B97AEF" w:rsidP="00B97AEF">
      <w:pPr>
        <w:ind w:left="648"/>
      </w:pPr>
      <w:r>
        <w:t>Purpose of this contract is to obtain information from the Node class to display it in a graphical way.</w:t>
      </w:r>
    </w:p>
    <w:p w14:paraId="1C1C1BA1" w14:textId="7C8733E9" w:rsidR="00B97AEF" w:rsidRDefault="00B97AEF" w:rsidP="00B97AEF"/>
    <w:p w14:paraId="20E81762" w14:textId="70044921" w:rsidR="00C557A7" w:rsidRDefault="00C557A7" w:rsidP="00C557A7">
      <w:pPr>
        <w:ind w:left="648"/>
      </w:pPr>
      <w:r>
        <w:t>Protocol: Get Node Information</w:t>
      </w:r>
    </w:p>
    <w:p w14:paraId="02D5D4EF" w14:textId="4C58973F" w:rsidR="00C557A7" w:rsidRDefault="00C557A7" w:rsidP="00C557A7">
      <w:pPr>
        <w:ind w:left="648"/>
      </w:pPr>
      <w:r>
        <w:t>Method Name: getNodeInfo()</w:t>
      </w:r>
    </w:p>
    <w:p w14:paraId="60568F7E" w14:textId="0D300628" w:rsidR="00C557A7" w:rsidRDefault="00C557A7" w:rsidP="00C557A7">
      <w:pPr>
        <w:ind w:left="648"/>
      </w:pPr>
      <w:r>
        <w:t xml:space="preserve">Type of Output: List of Strings </w:t>
      </w:r>
    </w:p>
    <w:p w14:paraId="694136D6" w14:textId="4C853CBC" w:rsidR="00C557A7" w:rsidRDefault="00C557A7" w:rsidP="00C557A7">
      <w:pPr>
        <w:ind w:left="648"/>
        <w:rPr>
          <w:ins w:id="68" w:author="{8937db5c-54ee-b547-9bfb-9c758b576dff}" w:date="2020-03-08T23:14:00Z"/>
        </w:rPr>
      </w:pPr>
      <w:r>
        <w:t>Type of Input: List of Strings</w:t>
      </w:r>
    </w:p>
    <w:p w14:paraId="05E198DF" w14:textId="17CF7788" w:rsidR="00C557A7" w:rsidRDefault="00C557A7" w:rsidP="00C557A7">
      <w:pPr>
        <w:ind w:left="648"/>
      </w:pPr>
      <w:r>
        <w:t>Pre-Conditions: There must be a vector created. There must be log entries in the system.</w:t>
      </w:r>
    </w:p>
    <w:p w14:paraId="3AB2506B" w14:textId="2A333B81" w:rsidR="00C557A7" w:rsidRDefault="00C557A7" w:rsidP="00C557A7">
      <w:pPr>
        <w:ind w:left="648"/>
      </w:pPr>
      <w:r>
        <w:t>Post-Conditions:</w:t>
      </w:r>
      <w:r w:rsidR="00567569">
        <w:t xml:space="preserve"> Node data is </w:t>
      </w:r>
      <w:r w:rsidR="00FE2085">
        <w:t>received.</w:t>
      </w:r>
    </w:p>
    <w:p w14:paraId="3D1F7330" w14:textId="393187B7" w:rsidR="00D94410" w:rsidRDefault="00D94410" w:rsidP="00C557A7">
      <w:pPr>
        <w:ind w:left="648"/>
      </w:pPr>
    </w:p>
    <w:p w14:paraId="6EAAD32D" w14:textId="4BFF8430" w:rsidR="00D94410" w:rsidRDefault="00D94410" w:rsidP="00C557A7">
      <w:pPr>
        <w:ind w:left="648"/>
      </w:pPr>
      <w:r>
        <w:t xml:space="preserve">Protocol: Add Node </w:t>
      </w:r>
    </w:p>
    <w:p w14:paraId="6517BE37" w14:textId="46CB92A5" w:rsidR="00D94410" w:rsidRDefault="00D94410" w:rsidP="00C557A7">
      <w:pPr>
        <w:ind w:left="648"/>
      </w:pPr>
      <w:r>
        <w:t>Method Name: addNode</w:t>
      </w:r>
    </w:p>
    <w:p w14:paraId="22B25E64" w14:textId="54F090E0" w:rsidR="00D94410" w:rsidRDefault="00D94410" w:rsidP="00C557A7">
      <w:pPr>
        <w:ind w:left="648"/>
      </w:pPr>
      <w:r>
        <w:t>Type of Output: Void, it applies changes to graph.</w:t>
      </w:r>
    </w:p>
    <w:p w14:paraId="2BB27786" w14:textId="6502D58D" w:rsidR="00D94410" w:rsidRDefault="00D94410" w:rsidP="00C557A7">
      <w:pPr>
        <w:ind w:left="648"/>
      </w:pPr>
      <w:r>
        <w:t>Type of Input: List of Strings, information to create the Node to be Displayed.</w:t>
      </w:r>
    </w:p>
    <w:p w14:paraId="36846FBB" w14:textId="14C7E202" w:rsidR="00D94410" w:rsidRDefault="00D94410" w:rsidP="00C557A7">
      <w:pPr>
        <w:ind w:left="648"/>
      </w:pPr>
      <w:r>
        <w:t>Pre-Conditions:</w:t>
      </w:r>
      <w:r w:rsidR="004C03AE">
        <w:t xml:space="preserve"> </w:t>
      </w:r>
      <w:r w:rsidR="00D059A8">
        <w:t>The added node must be linked with a log entry.</w:t>
      </w:r>
    </w:p>
    <w:p w14:paraId="55B0045D" w14:textId="4CBF9490" w:rsidR="00D94410" w:rsidRDefault="00D94410" w:rsidP="00C557A7">
      <w:pPr>
        <w:ind w:left="648"/>
      </w:pPr>
      <w:r>
        <w:t>Post-Conditions:</w:t>
      </w:r>
      <w:r w:rsidR="004C03AE">
        <w:t xml:space="preserve"> A node is added to the graph.</w:t>
      </w:r>
    </w:p>
    <w:p w14:paraId="449D826C" w14:textId="2F19EED2" w:rsidR="004C03AE" w:rsidRDefault="004C03AE" w:rsidP="00C557A7">
      <w:pPr>
        <w:ind w:left="648"/>
      </w:pPr>
    </w:p>
    <w:p w14:paraId="67E8007B" w14:textId="4BC37763" w:rsidR="004C03AE" w:rsidRDefault="004C03AE" w:rsidP="00C557A7">
      <w:pPr>
        <w:ind w:left="648"/>
      </w:pPr>
      <w:r>
        <w:t>Protocol: Change Icon</w:t>
      </w:r>
    </w:p>
    <w:p w14:paraId="06300D3B" w14:textId="555461BA" w:rsidR="004C03AE" w:rsidRDefault="004C03AE" w:rsidP="00C557A7">
      <w:pPr>
        <w:ind w:left="648"/>
      </w:pPr>
      <w:r>
        <w:t>Method Name: iconChange</w:t>
      </w:r>
    </w:p>
    <w:p w14:paraId="238151CA" w14:textId="4F79670C" w:rsidR="004C03AE" w:rsidRDefault="004C03AE" w:rsidP="00C557A7">
      <w:pPr>
        <w:ind w:left="648"/>
      </w:pPr>
      <w:r>
        <w:t>Type of Output: void, icon change is applied to a node.</w:t>
      </w:r>
    </w:p>
    <w:p w14:paraId="5B17340E" w14:textId="15261C7B" w:rsidR="004C03AE" w:rsidRDefault="004C03AE" w:rsidP="00C557A7">
      <w:pPr>
        <w:ind w:left="648"/>
      </w:pPr>
      <w:r>
        <w:t>Type of Input: Node, the node to which the change is going to be applied.</w:t>
      </w:r>
    </w:p>
    <w:p w14:paraId="617A0CE3" w14:textId="54EFF5FC" w:rsidR="004C03AE" w:rsidRDefault="004C03AE" w:rsidP="00C557A7">
      <w:pPr>
        <w:ind w:left="648"/>
      </w:pPr>
      <w:r>
        <w:t>Pre-Conditions:</w:t>
      </w:r>
      <w:r w:rsidR="00690FF1">
        <w:t xml:space="preserve"> Node change action is triggered.</w:t>
      </w:r>
    </w:p>
    <w:p w14:paraId="7E79EA87" w14:textId="177FAF34" w:rsidR="004C03AE" w:rsidRDefault="004C03AE" w:rsidP="00C557A7">
      <w:pPr>
        <w:ind w:left="648"/>
      </w:pPr>
      <w:r>
        <w:t>Post-Conditions:</w:t>
      </w:r>
      <w:r w:rsidR="00690FF1">
        <w:t xml:space="preserve"> Icon of a Node is changed.</w:t>
      </w:r>
    </w:p>
    <w:p w14:paraId="0026ADF9" w14:textId="5A9E8890" w:rsidR="00C557A7" w:rsidRPr="00B97AEF" w:rsidRDefault="00C557A7" w:rsidP="00C557A7">
      <w:pPr>
        <w:ind w:firstLine="648"/>
      </w:pPr>
    </w:p>
    <w:p w14:paraId="07CFE86A" w14:textId="3DCEFE29" w:rsidR="004C03AE" w:rsidRDefault="004C03AE" w:rsidP="004C03AE">
      <w:pPr>
        <w:ind w:left="648"/>
      </w:pPr>
      <w:r>
        <w:t xml:space="preserve">Protocol: </w:t>
      </w:r>
    </w:p>
    <w:p w14:paraId="4E13EF84" w14:textId="3470553C" w:rsidR="004C03AE" w:rsidRDefault="004C03AE" w:rsidP="004C03AE">
      <w:pPr>
        <w:ind w:left="648"/>
      </w:pPr>
      <w:r>
        <w:t>Method Name:</w:t>
      </w:r>
    </w:p>
    <w:p w14:paraId="6DD87FF4" w14:textId="14A3063E" w:rsidR="004C03AE" w:rsidRDefault="004C03AE" w:rsidP="004C03AE">
      <w:pPr>
        <w:ind w:left="648"/>
      </w:pPr>
      <w:r>
        <w:t>Type of Output:</w:t>
      </w:r>
    </w:p>
    <w:p w14:paraId="25B1AE26" w14:textId="670C934A" w:rsidR="004C03AE" w:rsidRDefault="004C03AE" w:rsidP="004C03AE">
      <w:pPr>
        <w:ind w:left="648"/>
      </w:pPr>
      <w:r>
        <w:t>Type of Input:</w:t>
      </w:r>
    </w:p>
    <w:p w14:paraId="2C72C10C" w14:textId="3C1D68FA" w:rsidR="004C03AE" w:rsidRDefault="004C03AE" w:rsidP="004C03AE">
      <w:pPr>
        <w:ind w:left="648"/>
      </w:pPr>
      <w:r>
        <w:t>Pre-Conditions:</w:t>
      </w:r>
    </w:p>
    <w:p w14:paraId="4964A9A6" w14:textId="69A9E3AA" w:rsidR="004C03AE" w:rsidRDefault="004C03AE" w:rsidP="004C03AE">
      <w:pPr>
        <w:ind w:left="648"/>
      </w:pPr>
      <w:r>
        <w:t>Post-Conditions:</w:t>
      </w:r>
    </w:p>
    <w:p w14:paraId="03C138C8" w14:textId="598E6152" w:rsidR="004C03AE" w:rsidRPr="00B97AEF" w:rsidRDefault="004C03AE" w:rsidP="00C557A7">
      <w:pPr>
        <w:ind w:firstLine="648"/>
      </w:pPr>
    </w:p>
    <w:p w14:paraId="2AC34139" w14:textId="46CA6B87" w:rsidR="008464D5" w:rsidRPr="00A45676" w:rsidRDefault="008464D5" w:rsidP="008464D5">
      <w:pPr>
        <w:pStyle w:val="Heading2"/>
      </w:pPr>
      <w:r>
        <w:t>Class Description Node</w:t>
      </w:r>
    </w:p>
    <w:tbl>
      <w:tblPr>
        <w:tblStyle w:val="TableGrid"/>
        <w:tblW w:w="0" w:type="auto"/>
        <w:tblLook w:val="06A0" w:firstRow="1" w:lastRow="0" w:firstColumn="1" w:lastColumn="0" w:noHBand="1" w:noVBand="1"/>
      </w:tblPr>
      <w:tblGrid>
        <w:gridCol w:w="4482"/>
        <w:gridCol w:w="4508"/>
      </w:tblGrid>
      <w:tr w:rsidR="008464D5" w14:paraId="56B1390D" w14:textId="77777777" w:rsidTr="0C9022FD">
        <w:tc>
          <w:tcPr>
            <w:tcW w:w="8990" w:type="dxa"/>
            <w:gridSpan w:val="2"/>
          </w:tcPr>
          <w:p w14:paraId="1FA9F88F" w14:textId="77777777" w:rsidR="008464D5" w:rsidRDefault="008464D5" w:rsidP="006E04C2">
            <w:r w:rsidRPr="6FAB1674">
              <w:rPr>
                <w:b/>
                <w:bCs/>
              </w:rPr>
              <w:t>Class Name</w:t>
            </w:r>
            <w:r>
              <w:t>: Node</w:t>
            </w:r>
          </w:p>
        </w:tc>
      </w:tr>
      <w:tr w:rsidR="008464D5" w14:paraId="10530B01" w14:textId="77777777" w:rsidTr="0C9022FD">
        <w:tc>
          <w:tcPr>
            <w:tcW w:w="8990" w:type="dxa"/>
            <w:gridSpan w:val="2"/>
          </w:tcPr>
          <w:p w14:paraId="67E67CEA" w14:textId="77777777" w:rsidR="008464D5" w:rsidRDefault="008464D5" w:rsidP="006E04C2">
            <w:pPr>
              <w:rPr>
                <w:b/>
                <w:bCs/>
              </w:rPr>
            </w:pPr>
            <w:r w:rsidRPr="3885FFEF">
              <w:rPr>
                <w:b/>
                <w:bCs/>
              </w:rPr>
              <w:t xml:space="preserve">Description: </w:t>
            </w:r>
            <w:r>
              <w:t>Visual/Tabular representation of a log entry</w:t>
            </w:r>
          </w:p>
        </w:tc>
      </w:tr>
      <w:tr w:rsidR="008464D5" w14:paraId="301AD6D8" w14:textId="77777777" w:rsidTr="0C9022FD">
        <w:tc>
          <w:tcPr>
            <w:tcW w:w="8990" w:type="dxa"/>
            <w:gridSpan w:val="2"/>
          </w:tcPr>
          <w:p w14:paraId="5CD9F1B7" w14:textId="77777777" w:rsidR="008464D5" w:rsidRDefault="008464D5" w:rsidP="006E04C2">
            <w:r w:rsidRPr="7DDFDB76">
              <w:rPr>
                <w:b/>
                <w:bCs/>
              </w:rPr>
              <w:t>Superclass</w:t>
            </w:r>
            <w:r>
              <w:t>: Log Entry</w:t>
            </w:r>
          </w:p>
        </w:tc>
      </w:tr>
      <w:tr w:rsidR="008464D5" w14:paraId="6C03731E" w14:textId="77777777" w:rsidTr="0C9022FD">
        <w:tc>
          <w:tcPr>
            <w:tcW w:w="8990" w:type="dxa"/>
            <w:gridSpan w:val="2"/>
          </w:tcPr>
          <w:p w14:paraId="10B0DC63" w14:textId="77777777" w:rsidR="008464D5" w:rsidRDefault="008464D5" w:rsidP="006E04C2">
            <w:r w:rsidRPr="7DDFDB76">
              <w:rPr>
                <w:b/>
                <w:bCs/>
              </w:rPr>
              <w:t>Subclasses</w:t>
            </w:r>
            <w:r>
              <w:t>: None</w:t>
            </w:r>
          </w:p>
        </w:tc>
      </w:tr>
      <w:tr w:rsidR="008464D5" w14:paraId="44650412" w14:textId="77777777" w:rsidTr="0C9022FD">
        <w:tc>
          <w:tcPr>
            <w:tcW w:w="8990" w:type="dxa"/>
            <w:gridSpan w:val="2"/>
          </w:tcPr>
          <w:p w14:paraId="5B6425BB" w14:textId="77777777" w:rsidR="008464D5" w:rsidRDefault="008464D5" w:rsidP="006E04C2">
            <w:pPr>
              <w:rPr>
                <w:b/>
                <w:bCs/>
              </w:rPr>
            </w:pPr>
            <w:r w:rsidRPr="7DDFDB76">
              <w:rPr>
                <w:b/>
                <w:bCs/>
              </w:rPr>
              <w:t>Private Responsibilities</w:t>
            </w:r>
          </w:p>
          <w:p w14:paraId="2C085D10" w14:textId="77777777" w:rsidR="008464D5" w:rsidRDefault="008464D5" w:rsidP="006E04C2">
            <w:pPr>
              <w:pStyle w:val="ListParagraph"/>
              <w:numPr>
                <w:ilvl w:val="0"/>
                <w:numId w:val="17"/>
              </w:numPr>
              <w:rPr>
                <w:color w:val="000000" w:themeColor="text1"/>
                <w:sz w:val="22"/>
                <w:szCs w:val="22"/>
                <w:lang w:val="en"/>
              </w:rPr>
            </w:pPr>
            <w:r w:rsidRPr="3885FFEF">
              <w:rPr>
                <w:color w:val="000000" w:themeColor="text1"/>
                <w:sz w:val="22"/>
                <w:szCs w:val="22"/>
                <w:lang w:val="en"/>
              </w:rPr>
              <w:t>Knows:</w:t>
            </w:r>
          </w:p>
          <w:p w14:paraId="57E6F864" w14:textId="038B3EBD" w:rsidR="008464D5" w:rsidRDefault="008E4EF0" w:rsidP="00D276B7">
            <w:pPr>
              <w:pStyle w:val="ListParagraph"/>
              <w:numPr>
                <w:ilvl w:val="1"/>
                <w:numId w:val="36"/>
              </w:numPr>
              <w:rPr>
                <w:sz w:val="22"/>
                <w:szCs w:val="22"/>
              </w:rPr>
            </w:pPr>
            <w:r>
              <w:rPr>
                <w:sz w:val="22"/>
                <w:szCs w:val="22"/>
                <w:lang w:val="en"/>
              </w:rPr>
              <w:t xml:space="preserve"> </w:t>
            </w:r>
            <w:r w:rsidR="008464D5" w:rsidRPr="3885FFEF">
              <w:rPr>
                <w:sz w:val="22"/>
                <w:szCs w:val="22"/>
                <w:lang w:val="en"/>
              </w:rPr>
              <w:t>Node Visibility</w:t>
            </w:r>
          </w:p>
          <w:p w14:paraId="52D3FC67" w14:textId="77777777" w:rsidR="008464D5" w:rsidRDefault="008464D5" w:rsidP="00D276B7">
            <w:pPr>
              <w:pStyle w:val="ListParagraph"/>
              <w:numPr>
                <w:ilvl w:val="1"/>
                <w:numId w:val="36"/>
              </w:numPr>
              <w:rPr>
                <w:sz w:val="22"/>
                <w:szCs w:val="22"/>
              </w:rPr>
            </w:pPr>
            <w:r w:rsidRPr="3885FFEF">
              <w:rPr>
                <w:sz w:val="22"/>
                <w:szCs w:val="22"/>
                <w:lang w:val="en"/>
              </w:rPr>
              <w:t xml:space="preserve"> At least one graph</w:t>
            </w:r>
          </w:p>
          <w:p w14:paraId="2986E0B9" w14:textId="77777777" w:rsidR="008464D5" w:rsidRDefault="008464D5" w:rsidP="00D276B7">
            <w:pPr>
              <w:pStyle w:val="ListParagraph"/>
              <w:numPr>
                <w:ilvl w:val="1"/>
                <w:numId w:val="36"/>
              </w:numPr>
              <w:rPr>
                <w:sz w:val="22"/>
                <w:szCs w:val="22"/>
              </w:rPr>
            </w:pPr>
            <w:r w:rsidRPr="3885FFEF">
              <w:rPr>
                <w:sz w:val="22"/>
                <w:szCs w:val="22"/>
                <w:lang w:val="en"/>
              </w:rPr>
              <w:t xml:space="preserve"> Node Id Visibility</w:t>
            </w:r>
          </w:p>
          <w:p w14:paraId="3667E2DD" w14:textId="77777777" w:rsidR="008464D5" w:rsidRDefault="008464D5" w:rsidP="00D276B7">
            <w:pPr>
              <w:pStyle w:val="ListParagraph"/>
              <w:numPr>
                <w:ilvl w:val="1"/>
                <w:numId w:val="36"/>
              </w:numPr>
              <w:rPr>
                <w:sz w:val="22"/>
                <w:szCs w:val="22"/>
              </w:rPr>
            </w:pPr>
            <w:r w:rsidRPr="3885FFEF">
              <w:rPr>
                <w:sz w:val="22"/>
                <w:szCs w:val="22"/>
                <w:lang w:val="en"/>
              </w:rPr>
              <w:t xml:space="preserve"> Node Name Visibility</w:t>
            </w:r>
          </w:p>
          <w:p w14:paraId="4A7700F7" w14:textId="77777777" w:rsidR="008464D5" w:rsidRDefault="008464D5" w:rsidP="00D276B7">
            <w:pPr>
              <w:pStyle w:val="ListParagraph"/>
              <w:numPr>
                <w:ilvl w:val="1"/>
                <w:numId w:val="36"/>
              </w:numPr>
              <w:rPr>
                <w:sz w:val="22"/>
                <w:szCs w:val="22"/>
              </w:rPr>
            </w:pPr>
            <w:r w:rsidRPr="3885FFEF">
              <w:rPr>
                <w:sz w:val="22"/>
                <w:szCs w:val="22"/>
                <w:lang w:val="en"/>
              </w:rPr>
              <w:t xml:space="preserve"> Node Timestamp Visibility</w:t>
            </w:r>
          </w:p>
          <w:p w14:paraId="526CE4E9" w14:textId="77777777" w:rsidR="008464D5" w:rsidRDefault="008464D5" w:rsidP="00D276B7">
            <w:pPr>
              <w:pStyle w:val="ListParagraph"/>
              <w:numPr>
                <w:ilvl w:val="1"/>
                <w:numId w:val="36"/>
              </w:numPr>
              <w:rPr>
                <w:sz w:val="22"/>
                <w:szCs w:val="22"/>
              </w:rPr>
            </w:pPr>
            <w:r w:rsidRPr="3885FFEF">
              <w:rPr>
                <w:sz w:val="22"/>
                <w:szCs w:val="22"/>
                <w:lang w:val="en"/>
              </w:rPr>
              <w:t xml:space="preserve"> Node Description Visibility</w:t>
            </w:r>
          </w:p>
          <w:p w14:paraId="3696AF0A" w14:textId="77777777" w:rsidR="008464D5" w:rsidRDefault="008464D5" w:rsidP="00D276B7">
            <w:pPr>
              <w:pStyle w:val="ListParagraph"/>
              <w:numPr>
                <w:ilvl w:val="1"/>
                <w:numId w:val="36"/>
              </w:numPr>
              <w:rPr>
                <w:sz w:val="22"/>
                <w:szCs w:val="22"/>
              </w:rPr>
            </w:pPr>
            <w:r w:rsidRPr="3885FFEF">
              <w:rPr>
                <w:sz w:val="22"/>
                <w:szCs w:val="22"/>
                <w:lang w:val="en"/>
              </w:rPr>
              <w:t xml:space="preserve"> Log Entry Reference Visibility</w:t>
            </w:r>
          </w:p>
          <w:p w14:paraId="4DC5D7CB" w14:textId="77777777" w:rsidR="008464D5" w:rsidRDefault="008464D5" w:rsidP="00D276B7">
            <w:pPr>
              <w:pStyle w:val="ListParagraph"/>
              <w:numPr>
                <w:ilvl w:val="1"/>
                <w:numId w:val="36"/>
              </w:numPr>
              <w:rPr>
                <w:sz w:val="22"/>
                <w:szCs w:val="22"/>
              </w:rPr>
            </w:pPr>
            <w:r w:rsidRPr="3885FFEF">
              <w:rPr>
                <w:sz w:val="22"/>
                <w:szCs w:val="22"/>
                <w:lang w:val="en"/>
              </w:rPr>
              <w:t xml:space="preserve"> Log Creator Visibility</w:t>
            </w:r>
          </w:p>
          <w:p w14:paraId="39F45353" w14:textId="77777777" w:rsidR="008464D5" w:rsidRDefault="008464D5" w:rsidP="00D276B7">
            <w:pPr>
              <w:pStyle w:val="ListParagraph"/>
              <w:numPr>
                <w:ilvl w:val="1"/>
                <w:numId w:val="36"/>
              </w:numPr>
              <w:rPr>
                <w:sz w:val="22"/>
                <w:szCs w:val="22"/>
              </w:rPr>
            </w:pPr>
            <w:r w:rsidRPr="3885FFEF">
              <w:rPr>
                <w:sz w:val="22"/>
                <w:szCs w:val="22"/>
                <w:lang w:val="en"/>
              </w:rPr>
              <w:t xml:space="preserve"> Event Type Visibility</w:t>
            </w:r>
          </w:p>
          <w:p w14:paraId="6D2D630D" w14:textId="77777777" w:rsidR="008464D5" w:rsidRDefault="008464D5" w:rsidP="00D276B7">
            <w:pPr>
              <w:pStyle w:val="ListParagraph"/>
              <w:numPr>
                <w:ilvl w:val="1"/>
                <w:numId w:val="36"/>
              </w:numPr>
              <w:rPr>
                <w:sz w:val="22"/>
                <w:szCs w:val="22"/>
              </w:rPr>
            </w:pPr>
            <w:r w:rsidRPr="3885FFEF">
              <w:rPr>
                <w:sz w:val="22"/>
                <w:szCs w:val="22"/>
                <w:lang w:val="en"/>
              </w:rPr>
              <w:t xml:space="preserve"> Icon Type Visibility</w:t>
            </w:r>
          </w:p>
          <w:p w14:paraId="013DEA01" w14:textId="77777777" w:rsidR="008464D5" w:rsidRDefault="008464D5" w:rsidP="00D276B7">
            <w:pPr>
              <w:pStyle w:val="ListParagraph"/>
              <w:numPr>
                <w:ilvl w:val="1"/>
                <w:numId w:val="36"/>
              </w:numPr>
              <w:rPr>
                <w:sz w:val="22"/>
                <w:szCs w:val="22"/>
              </w:rPr>
            </w:pPr>
            <w:r w:rsidRPr="3885FFEF">
              <w:rPr>
                <w:sz w:val="22"/>
                <w:szCs w:val="22"/>
                <w:lang w:val="en"/>
              </w:rPr>
              <w:t xml:space="preserve"> Source Visibility</w:t>
            </w:r>
          </w:p>
          <w:p w14:paraId="3F46DAA4" w14:textId="77777777" w:rsidR="008464D5" w:rsidRDefault="008464D5" w:rsidP="00D276B7">
            <w:pPr>
              <w:pStyle w:val="ListParagraph"/>
              <w:numPr>
                <w:ilvl w:val="1"/>
                <w:numId w:val="36"/>
              </w:numPr>
              <w:rPr>
                <w:sz w:val="22"/>
                <w:szCs w:val="22"/>
              </w:rPr>
            </w:pPr>
            <w:r w:rsidRPr="3885FFEF">
              <w:rPr>
                <w:sz w:val="22"/>
                <w:szCs w:val="22"/>
                <w:lang w:val="en"/>
              </w:rPr>
              <w:t xml:space="preserve"> Node Visibility</w:t>
            </w:r>
          </w:p>
          <w:p w14:paraId="1C3E9ADA" w14:textId="77777777" w:rsidR="008464D5" w:rsidRDefault="008464D5" w:rsidP="00D276B7">
            <w:pPr>
              <w:pStyle w:val="ListParagraph"/>
              <w:numPr>
                <w:ilvl w:val="1"/>
                <w:numId w:val="36"/>
              </w:numPr>
              <w:rPr>
                <w:sz w:val="22"/>
                <w:szCs w:val="22"/>
              </w:rPr>
            </w:pPr>
            <w:r w:rsidRPr="3885FFEF">
              <w:rPr>
                <w:sz w:val="22"/>
                <w:szCs w:val="22"/>
                <w:lang w:val="en"/>
              </w:rPr>
              <w:t xml:space="preserve"> Relationship ID</w:t>
            </w:r>
          </w:p>
          <w:p w14:paraId="28C750E6" w14:textId="77777777" w:rsidR="008464D5" w:rsidRDefault="008464D5" w:rsidP="00D276B7">
            <w:pPr>
              <w:pStyle w:val="ListParagraph"/>
              <w:numPr>
                <w:ilvl w:val="1"/>
                <w:numId w:val="36"/>
              </w:numPr>
              <w:rPr>
                <w:sz w:val="22"/>
                <w:szCs w:val="22"/>
              </w:rPr>
            </w:pPr>
            <w:r w:rsidRPr="3885FFEF">
              <w:rPr>
                <w:sz w:val="22"/>
                <w:szCs w:val="22"/>
                <w:lang w:val="en"/>
              </w:rPr>
              <w:t xml:space="preserve"> Parent ID</w:t>
            </w:r>
          </w:p>
          <w:p w14:paraId="017747C6" w14:textId="77777777" w:rsidR="008464D5" w:rsidRDefault="008464D5" w:rsidP="00D276B7">
            <w:pPr>
              <w:pStyle w:val="ListParagraph"/>
              <w:numPr>
                <w:ilvl w:val="1"/>
                <w:numId w:val="36"/>
              </w:numPr>
              <w:rPr>
                <w:sz w:val="22"/>
                <w:szCs w:val="22"/>
              </w:rPr>
            </w:pPr>
            <w:r w:rsidRPr="3885FFEF">
              <w:rPr>
                <w:sz w:val="22"/>
                <w:szCs w:val="22"/>
                <w:lang w:val="en"/>
              </w:rPr>
              <w:t xml:space="preserve"> Child ID</w:t>
            </w:r>
          </w:p>
          <w:p w14:paraId="58091D97" w14:textId="77777777" w:rsidR="008464D5" w:rsidRDefault="008464D5" w:rsidP="00D276B7">
            <w:pPr>
              <w:pStyle w:val="ListParagraph"/>
              <w:numPr>
                <w:ilvl w:val="1"/>
                <w:numId w:val="36"/>
              </w:numPr>
              <w:rPr>
                <w:sz w:val="22"/>
                <w:szCs w:val="22"/>
              </w:rPr>
            </w:pPr>
            <w:r w:rsidRPr="3885FFEF">
              <w:rPr>
                <w:sz w:val="22"/>
                <w:szCs w:val="22"/>
                <w:lang w:val="en"/>
              </w:rPr>
              <w:t xml:space="preserve"> Label</w:t>
            </w:r>
          </w:p>
          <w:p w14:paraId="70C11F91" w14:textId="77777777" w:rsidR="008464D5" w:rsidRDefault="008464D5" w:rsidP="006E04C2">
            <w:pPr>
              <w:pStyle w:val="ListParagraph"/>
              <w:numPr>
                <w:ilvl w:val="0"/>
                <w:numId w:val="17"/>
              </w:numPr>
              <w:rPr>
                <w:color w:val="000000" w:themeColor="text1"/>
                <w:sz w:val="22"/>
                <w:szCs w:val="22"/>
                <w:lang w:val="en"/>
              </w:rPr>
            </w:pPr>
            <w:r w:rsidRPr="3885FFEF">
              <w:rPr>
                <w:color w:val="000000" w:themeColor="text1"/>
                <w:sz w:val="22"/>
                <w:szCs w:val="22"/>
                <w:lang w:val="en"/>
              </w:rPr>
              <w:t>Can:</w:t>
            </w:r>
          </w:p>
          <w:p w14:paraId="3BE4F0B1" w14:textId="77777777" w:rsidR="008464D5" w:rsidRPr="00EF5B52" w:rsidRDefault="008464D5" w:rsidP="00EF5B52">
            <w:pPr>
              <w:pStyle w:val="ListParagraph"/>
              <w:numPr>
                <w:ilvl w:val="1"/>
                <w:numId w:val="36"/>
              </w:numPr>
              <w:rPr>
                <w:sz w:val="22"/>
                <w:szCs w:val="22"/>
              </w:rPr>
            </w:pPr>
            <w:r w:rsidRPr="00EF5B52">
              <w:rPr>
                <w:sz w:val="22"/>
                <w:szCs w:val="22"/>
                <w:lang w:val="en"/>
              </w:rPr>
              <w:t>Make a relationship between a parent and a child node.</w:t>
            </w:r>
          </w:p>
          <w:p w14:paraId="58F2893F" w14:textId="77777777" w:rsidR="008464D5" w:rsidRPr="00D276B7" w:rsidRDefault="008464D5" w:rsidP="00EF5B52">
            <w:pPr>
              <w:pStyle w:val="ListParagraph"/>
              <w:numPr>
                <w:ilvl w:val="1"/>
                <w:numId w:val="36"/>
              </w:numPr>
              <w:rPr>
                <w:sz w:val="22"/>
                <w:szCs w:val="22"/>
              </w:rPr>
            </w:pPr>
            <w:r w:rsidRPr="00D276B7">
              <w:rPr>
                <w:sz w:val="22"/>
                <w:szCs w:val="22"/>
                <w:lang w:val="en"/>
              </w:rPr>
              <w:t>Allow user to select visibility settings of a node</w:t>
            </w:r>
          </w:p>
          <w:p w14:paraId="6B8812A5" w14:textId="77777777" w:rsidR="008464D5" w:rsidRPr="00D276B7" w:rsidRDefault="008464D5" w:rsidP="00EF5B52">
            <w:pPr>
              <w:pStyle w:val="ListParagraph"/>
              <w:numPr>
                <w:ilvl w:val="2"/>
                <w:numId w:val="25"/>
              </w:numPr>
              <w:rPr>
                <w:sz w:val="22"/>
                <w:szCs w:val="22"/>
              </w:rPr>
            </w:pPr>
            <w:r w:rsidRPr="00D276B7">
              <w:rPr>
                <w:sz w:val="22"/>
                <w:szCs w:val="22"/>
                <w:lang w:val="en"/>
              </w:rPr>
              <w:t>Node Id Visibility</w:t>
            </w:r>
          </w:p>
          <w:p w14:paraId="5E403F32" w14:textId="2E3D542C" w:rsidR="008464D5" w:rsidRPr="00D276B7" w:rsidRDefault="008464D5" w:rsidP="00EF5B52">
            <w:pPr>
              <w:pStyle w:val="ListParagraph"/>
              <w:numPr>
                <w:ilvl w:val="2"/>
                <w:numId w:val="36"/>
              </w:numPr>
              <w:rPr>
                <w:sz w:val="22"/>
                <w:szCs w:val="22"/>
              </w:rPr>
            </w:pPr>
            <w:r w:rsidRPr="00D276B7">
              <w:rPr>
                <w:sz w:val="22"/>
                <w:szCs w:val="22"/>
                <w:lang w:val="en"/>
              </w:rPr>
              <w:t>Node Name Visibility</w:t>
            </w:r>
          </w:p>
          <w:p w14:paraId="61C559B9" w14:textId="76088655" w:rsidR="008464D5" w:rsidRPr="00D276B7" w:rsidRDefault="008464D5" w:rsidP="00EF5B52">
            <w:pPr>
              <w:pStyle w:val="ListParagraph"/>
              <w:numPr>
                <w:ilvl w:val="2"/>
                <w:numId w:val="36"/>
              </w:numPr>
              <w:rPr>
                <w:sz w:val="22"/>
                <w:szCs w:val="22"/>
              </w:rPr>
            </w:pPr>
            <w:r w:rsidRPr="00D276B7">
              <w:rPr>
                <w:sz w:val="22"/>
                <w:szCs w:val="22"/>
                <w:lang w:val="en"/>
              </w:rPr>
              <w:t>Node Timestamp Visibility</w:t>
            </w:r>
          </w:p>
          <w:p w14:paraId="6B0FF202" w14:textId="03CCF7A6" w:rsidR="008464D5" w:rsidRPr="00D276B7" w:rsidRDefault="008464D5" w:rsidP="00EF5B52">
            <w:pPr>
              <w:pStyle w:val="ListParagraph"/>
              <w:numPr>
                <w:ilvl w:val="2"/>
                <w:numId w:val="36"/>
              </w:numPr>
              <w:rPr>
                <w:sz w:val="22"/>
                <w:szCs w:val="22"/>
              </w:rPr>
            </w:pPr>
            <w:r w:rsidRPr="00D276B7">
              <w:rPr>
                <w:sz w:val="22"/>
                <w:szCs w:val="22"/>
                <w:lang w:val="en"/>
              </w:rPr>
              <w:t>Node Description Visibility</w:t>
            </w:r>
          </w:p>
          <w:p w14:paraId="5DC434D4" w14:textId="0C98867D" w:rsidR="008464D5" w:rsidRPr="00D276B7" w:rsidRDefault="008464D5" w:rsidP="00EF5B52">
            <w:pPr>
              <w:pStyle w:val="ListParagraph"/>
              <w:numPr>
                <w:ilvl w:val="2"/>
                <w:numId w:val="36"/>
              </w:numPr>
              <w:rPr>
                <w:sz w:val="22"/>
                <w:szCs w:val="22"/>
              </w:rPr>
            </w:pPr>
            <w:r w:rsidRPr="00D276B7">
              <w:rPr>
                <w:sz w:val="22"/>
                <w:szCs w:val="22"/>
                <w:lang w:val="en"/>
              </w:rPr>
              <w:t>Log Entry Reference Visibility</w:t>
            </w:r>
          </w:p>
          <w:p w14:paraId="4B2B9DD4" w14:textId="28C20160" w:rsidR="008464D5" w:rsidRPr="00D276B7" w:rsidRDefault="008464D5" w:rsidP="00EF5B52">
            <w:pPr>
              <w:pStyle w:val="ListParagraph"/>
              <w:numPr>
                <w:ilvl w:val="2"/>
                <w:numId w:val="36"/>
              </w:numPr>
              <w:rPr>
                <w:sz w:val="22"/>
                <w:szCs w:val="22"/>
              </w:rPr>
            </w:pPr>
            <w:r w:rsidRPr="00D276B7">
              <w:rPr>
                <w:sz w:val="22"/>
                <w:szCs w:val="22"/>
                <w:lang w:val="en"/>
              </w:rPr>
              <w:t>Log Creator Visibility</w:t>
            </w:r>
          </w:p>
          <w:p w14:paraId="6352AEAC" w14:textId="5A941BD1" w:rsidR="008464D5" w:rsidRPr="00D276B7" w:rsidRDefault="008464D5" w:rsidP="00EF5B52">
            <w:pPr>
              <w:pStyle w:val="ListParagraph"/>
              <w:numPr>
                <w:ilvl w:val="2"/>
                <w:numId w:val="36"/>
              </w:numPr>
              <w:rPr>
                <w:sz w:val="22"/>
                <w:szCs w:val="22"/>
              </w:rPr>
            </w:pPr>
            <w:r w:rsidRPr="00D276B7">
              <w:rPr>
                <w:sz w:val="22"/>
                <w:szCs w:val="22"/>
                <w:lang w:val="en"/>
              </w:rPr>
              <w:t>Event Type Visibility</w:t>
            </w:r>
          </w:p>
          <w:p w14:paraId="7603E275" w14:textId="29BB2B50" w:rsidR="008464D5" w:rsidRPr="00D276B7" w:rsidRDefault="008464D5" w:rsidP="00EF5B52">
            <w:pPr>
              <w:pStyle w:val="ListParagraph"/>
              <w:numPr>
                <w:ilvl w:val="2"/>
                <w:numId w:val="36"/>
              </w:numPr>
              <w:rPr>
                <w:sz w:val="22"/>
                <w:szCs w:val="22"/>
              </w:rPr>
            </w:pPr>
            <w:r w:rsidRPr="00D276B7">
              <w:rPr>
                <w:sz w:val="22"/>
                <w:szCs w:val="22"/>
                <w:lang w:val="en"/>
              </w:rPr>
              <w:t>Icon Type Visibility</w:t>
            </w:r>
          </w:p>
          <w:p w14:paraId="0E13AAE0" w14:textId="403906C8" w:rsidR="008464D5" w:rsidRPr="00D276B7" w:rsidRDefault="008464D5" w:rsidP="00EF5B52">
            <w:pPr>
              <w:pStyle w:val="ListParagraph"/>
              <w:numPr>
                <w:ilvl w:val="2"/>
                <w:numId w:val="36"/>
              </w:numPr>
              <w:rPr>
                <w:sz w:val="22"/>
                <w:szCs w:val="22"/>
              </w:rPr>
            </w:pPr>
            <w:r w:rsidRPr="00D276B7">
              <w:rPr>
                <w:sz w:val="22"/>
                <w:szCs w:val="22"/>
                <w:lang w:val="en"/>
              </w:rPr>
              <w:t>Source Visibility</w:t>
            </w:r>
          </w:p>
          <w:p w14:paraId="238F1D55" w14:textId="55FC6EC1" w:rsidR="008464D5" w:rsidRPr="00D276B7" w:rsidRDefault="008464D5" w:rsidP="00EF5B52">
            <w:pPr>
              <w:pStyle w:val="ListParagraph"/>
              <w:numPr>
                <w:ilvl w:val="2"/>
                <w:numId w:val="36"/>
              </w:numPr>
              <w:rPr>
                <w:color w:val="000000" w:themeColor="text1"/>
                <w:sz w:val="22"/>
                <w:szCs w:val="22"/>
                <w:lang w:val="en"/>
              </w:rPr>
            </w:pPr>
            <w:r w:rsidRPr="00D276B7">
              <w:rPr>
                <w:color w:val="000000" w:themeColor="text1"/>
                <w:sz w:val="22"/>
                <w:szCs w:val="22"/>
                <w:lang w:val="en"/>
              </w:rPr>
              <w:t>Node Visibility</w:t>
            </w:r>
          </w:p>
        </w:tc>
      </w:tr>
      <w:tr w:rsidR="008464D5" w14:paraId="006EAAB1" w14:textId="77777777" w:rsidTr="0C9022FD">
        <w:tc>
          <w:tcPr>
            <w:tcW w:w="8990" w:type="dxa"/>
            <w:gridSpan w:val="2"/>
          </w:tcPr>
          <w:p w14:paraId="7259F73C" w14:textId="113BD8B9" w:rsidR="008464D5" w:rsidRDefault="008464D5" w:rsidP="006E04C2">
            <w:pPr>
              <w:rPr>
                <w:b/>
                <w:bCs/>
              </w:rPr>
            </w:pPr>
            <w:r w:rsidRPr="7DDFDB76">
              <w:rPr>
                <w:b/>
                <w:bCs/>
              </w:rPr>
              <w:t>Contract:</w:t>
            </w:r>
            <w:r>
              <w:t xml:space="preserve"> </w:t>
            </w:r>
            <w:r w:rsidR="1ED74345">
              <w:t>Icon Depicting Team Node</w:t>
            </w:r>
          </w:p>
        </w:tc>
      </w:tr>
      <w:tr w:rsidR="008464D5" w14:paraId="5DEF0D5F" w14:textId="77777777" w:rsidTr="0C9022FD">
        <w:tc>
          <w:tcPr>
            <w:tcW w:w="4482" w:type="dxa"/>
          </w:tcPr>
          <w:p w14:paraId="3096FF60" w14:textId="77777777" w:rsidR="008464D5" w:rsidRDefault="008464D5" w:rsidP="006E04C2">
            <w:pPr>
              <w:rPr>
                <w:b/>
                <w:bCs/>
              </w:rPr>
            </w:pPr>
            <w:r w:rsidRPr="7DDFDB76">
              <w:rPr>
                <w:b/>
                <w:bCs/>
              </w:rPr>
              <w:t>Responsibilities</w:t>
            </w:r>
          </w:p>
        </w:tc>
        <w:tc>
          <w:tcPr>
            <w:tcW w:w="4508" w:type="dxa"/>
          </w:tcPr>
          <w:p w14:paraId="2BCFCCC3" w14:textId="77777777" w:rsidR="008464D5" w:rsidRDefault="008464D5" w:rsidP="006E04C2">
            <w:r w:rsidRPr="7DDFDB76">
              <w:rPr>
                <w:b/>
                <w:bCs/>
              </w:rPr>
              <w:t>Collaborations</w:t>
            </w:r>
          </w:p>
        </w:tc>
      </w:tr>
      <w:tr w:rsidR="008464D5" w14:paraId="2FB862EF" w14:textId="77777777" w:rsidTr="0C9022FD">
        <w:tc>
          <w:tcPr>
            <w:tcW w:w="4482" w:type="dxa"/>
          </w:tcPr>
          <w:p w14:paraId="36E0E45E" w14:textId="4A1FC0B5" w:rsidR="008464D5" w:rsidRDefault="582B9708" w:rsidP="7DD75B90">
            <w:pPr>
              <w:rPr>
                <w:rFonts w:eastAsiaTheme="minorEastAsia"/>
                <w:color w:val="000000" w:themeColor="text1"/>
                <w:sz w:val="22"/>
                <w:szCs w:val="22"/>
                <w:lang w:val="en"/>
              </w:rPr>
            </w:pPr>
            <w:r w:rsidRPr="0C9022FD">
              <w:rPr>
                <w:color w:val="000000" w:themeColor="text1"/>
                <w:sz w:val="22"/>
                <w:szCs w:val="22"/>
                <w:lang w:val="en"/>
              </w:rPr>
              <w:t>Can have an icon depicting the team the node belongs to</w:t>
            </w:r>
          </w:p>
        </w:tc>
        <w:tc>
          <w:tcPr>
            <w:tcW w:w="4508" w:type="dxa"/>
          </w:tcPr>
          <w:p w14:paraId="6CA5CD0D" w14:textId="495BC075" w:rsidR="008464D5" w:rsidRDefault="403078D9" w:rsidP="006E04C2">
            <w:r>
              <w:t>Icon</w:t>
            </w:r>
          </w:p>
        </w:tc>
      </w:tr>
      <w:tr w:rsidR="008464D5" w14:paraId="6B237FF2" w14:textId="77777777" w:rsidTr="0C9022FD">
        <w:tc>
          <w:tcPr>
            <w:tcW w:w="8990" w:type="dxa"/>
            <w:gridSpan w:val="2"/>
          </w:tcPr>
          <w:p w14:paraId="4FB8445D" w14:textId="0496B743" w:rsidR="008464D5" w:rsidRDefault="008464D5" w:rsidP="006E04C2">
            <w:pPr>
              <w:pStyle w:val="ListParagraph"/>
              <w:ind w:left="0"/>
            </w:pPr>
            <w:r w:rsidRPr="7DDFDB76">
              <w:rPr>
                <w:b/>
                <w:bCs/>
              </w:rPr>
              <w:t>Contract</w:t>
            </w:r>
            <w:r>
              <w:t xml:space="preserve">: </w:t>
            </w:r>
            <w:r w:rsidR="00AF77AE">
              <w:t>Log entry data</w:t>
            </w:r>
          </w:p>
        </w:tc>
      </w:tr>
      <w:tr w:rsidR="008464D5" w14:paraId="192445E2" w14:textId="77777777" w:rsidTr="0C9022FD">
        <w:tc>
          <w:tcPr>
            <w:tcW w:w="4482" w:type="dxa"/>
          </w:tcPr>
          <w:p w14:paraId="4BF050CA" w14:textId="77777777" w:rsidR="008464D5" w:rsidRDefault="008464D5" w:rsidP="006E04C2">
            <w:pPr>
              <w:pStyle w:val="ListParagraph"/>
              <w:ind w:left="0"/>
              <w:rPr>
                <w:b/>
                <w:bCs/>
              </w:rPr>
            </w:pPr>
            <w:r w:rsidRPr="7DDFDB76">
              <w:rPr>
                <w:b/>
                <w:bCs/>
              </w:rPr>
              <w:t>Responsibilities</w:t>
            </w:r>
          </w:p>
        </w:tc>
        <w:tc>
          <w:tcPr>
            <w:tcW w:w="4508" w:type="dxa"/>
          </w:tcPr>
          <w:p w14:paraId="5D58222F" w14:textId="77777777" w:rsidR="008464D5" w:rsidRDefault="008464D5" w:rsidP="006E04C2">
            <w:pPr>
              <w:pStyle w:val="ListParagraph"/>
              <w:ind w:left="0"/>
              <w:rPr>
                <w:b/>
                <w:bCs/>
              </w:rPr>
            </w:pPr>
            <w:r w:rsidRPr="7DDFDB76">
              <w:rPr>
                <w:b/>
                <w:bCs/>
              </w:rPr>
              <w:t>Collaborations</w:t>
            </w:r>
          </w:p>
        </w:tc>
      </w:tr>
      <w:tr w:rsidR="008464D5" w14:paraId="3C5059F0" w14:textId="77777777" w:rsidTr="0C9022FD">
        <w:trPr>
          <w:trHeight w:val="800"/>
        </w:trPr>
        <w:tc>
          <w:tcPr>
            <w:tcW w:w="4482" w:type="dxa"/>
          </w:tcPr>
          <w:p w14:paraId="67E72C6E" w14:textId="1A40E36F" w:rsidR="008464D5" w:rsidRDefault="00042928" w:rsidP="00872E84">
            <w:pPr>
              <w:pStyle w:val="ListParagraph"/>
              <w:ind w:left="0"/>
              <w:rPr>
                <w:rFonts w:eastAsiaTheme="minorEastAsia"/>
              </w:rPr>
            </w:pPr>
            <w:r>
              <w:rPr>
                <w:rFonts w:eastAsiaTheme="minorEastAsia"/>
              </w:rPr>
              <w:t xml:space="preserve">Gets all the information needed from the log entries to </w:t>
            </w:r>
            <w:r w:rsidR="007824D8">
              <w:rPr>
                <w:rFonts w:eastAsiaTheme="minorEastAsia"/>
              </w:rPr>
              <w:t>store in the node</w:t>
            </w:r>
          </w:p>
        </w:tc>
        <w:tc>
          <w:tcPr>
            <w:tcW w:w="4508" w:type="dxa"/>
          </w:tcPr>
          <w:p w14:paraId="2AA06908" w14:textId="1383A093" w:rsidR="008464D5" w:rsidRDefault="007824D8" w:rsidP="006E04C2">
            <w:pPr>
              <w:pStyle w:val="ListParagraph"/>
              <w:ind w:left="0"/>
            </w:pPr>
            <w:r>
              <w:t>Log</w:t>
            </w:r>
          </w:p>
          <w:p w14:paraId="66EA0F0D" w14:textId="445C7A4A" w:rsidR="008464D5" w:rsidRDefault="008464D5" w:rsidP="006E04C2">
            <w:pPr>
              <w:pStyle w:val="ListParagraph"/>
              <w:ind w:left="0"/>
            </w:pPr>
          </w:p>
        </w:tc>
      </w:tr>
    </w:tbl>
    <w:p w14:paraId="4D055E73" w14:textId="146B8185" w:rsidR="008464D5" w:rsidRDefault="008464D5" w:rsidP="008464D5">
      <w:pPr>
        <w:pStyle w:val="Heading3"/>
      </w:pPr>
      <w:r>
        <w:t>Contract</w:t>
      </w:r>
    </w:p>
    <w:p w14:paraId="68FA0A0C" w14:textId="39DFF5D9" w:rsidR="00DC41B9" w:rsidRPr="00DC41B9" w:rsidRDefault="00384083" w:rsidP="00DC41B9">
      <w:pPr>
        <w:ind w:left="648"/>
      </w:pPr>
      <w:r>
        <w:t>Purpose of this contract is to request the icon to display a certain information and image.</w:t>
      </w:r>
    </w:p>
    <w:p w14:paraId="5BC7CDD3" w14:textId="15B075A8" w:rsidR="006D4F56" w:rsidRPr="006D4F56" w:rsidRDefault="006D4F56" w:rsidP="006D4F56">
      <w:pPr>
        <w:ind w:left="648"/>
      </w:pPr>
    </w:p>
    <w:p w14:paraId="4E671F5A" w14:textId="13EB746D" w:rsidR="7591E9A4" w:rsidRDefault="7591E9A4" w:rsidP="7C7900B5">
      <w:pPr>
        <w:ind w:left="648"/>
      </w:pPr>
      <w:r>
        <w:t xml:space="preserve">Protocol: </w:t>
      </w:r>
      <w:r w:rsidR="41834D6E">
        <w:t>Get</w:t>
      </w:r>
      <w:r>
        <w:t xml:space="preserve"> Team</w:t>
      </w:r>
    </w:p>
    <w:p w14:paraId="0F8F84DA" w14:textId="661D0F3E" w:rsidR="7591E9A4" w:rsidRDefault="7591E9A4" w:rsidP="7C7900B5">
      <w:pPr>
        <w:ind w:left="648"/>
      </w:pPr>
      <w:r>
        <w:t xml:space="preserve">Method Name: </w:t>
      </w:r>
      <w:r w:rsidR="7698F0A0">
        <w:t>getTeam</w:t>
      </w:r>
      <w:r w:rsidR="4E5DA9C1">
        <w:t>()</w:t>
      </w:r>
    </w:p>
    <w:p w14:paraId="0810F1B1" w14:textId="649488C0" w:rsidR="7591E9A4" w:rsidRDefault="23AA580C" w:rsidP="7C7900B5">
      <w:pPr>
        <w:ind w:left="648"/>
      </w:pPr>
      <w:r>
        <w:t xml:space="preserve">Type of Output: </w:t>
      </w:r>
      <w:r w:rsidR="5B89591E">
        <w:t>Returns color of the team (e.g. Red, Blue, White)</w:t>
      </w:r>
    </w:p>
    <w:p w14:paraId="78521948" w14:textId="0A4C94A3" w:rsidR="7591E9A4" w:rsidRDefault="7591E9A4" w:rsidP="7C7900B5">
      <w:pPr>
        <w:ind w:left="648"/>
      </w:pPr>
      <w:r>
        <w:t>Type of Input:</w:t>
      </w:r>
      <w:r w:rsidR="45DAEB5A">
        <w:t xml:space="preserve"> </w:t>
      </w:r>
      <w:r w:rsidR="43ABD022">
        <w:t>None</w:t>
      </w:r>
    </w:p>
    <w:p w14:paraId="483B6A97" w14:textId="45DDBC93" w:rsidR="7591E9A4" w:rsidRDefault="7591E9A4" w:rsidP="7C7900B5">
      <w:pPr>
        <w:ind w:left="648"/>
      </w:pPr>
      <w:r>
        <w:t>Pre-Conditions:</w:t>
      </w:r>
      <w:r w:rsidR="7BCEEF81">
        <w:t xml:space="preserve"> Request team color</w:t>
      </w:r>
    </w:p>
    <w:p w14:paraId="3C133DFC" w14:textId="3BA18654" w:rsidR="00A01C16" w:rsidRPr="00A01C16" w:rsidRDefault="7591E9A4" w:rsidP="00A01C16">
      <w:pPr>
        <w:spacing w:line="259" w:lineRule="auto"/>
        <w:ind w:left="648"/>
      </w:pPr>
      <w:r>
        <w:t>Post-Conditions:</w:t>
      </w:r>
      <w:r w:rsidR="53F1B283">
        <w:t xml:space="preserve"> Team color associated to node</w:t>
      </w:r>
    </w:p>
    <w:p w14:paraId="069330EF" w14:textId="4E0F75EF" w:rsidR="1C080694" w:rsidRDefault="1C080694" w:rsidP="1C080694">
      <w:pPr>
        <w:spacing w:line="259" w:lineRule="auto"/>
        <w:ind w:left="648"/>
      </w:pPr>
    </w:p>
    <w:p w14:paraId="1CFD9329" w14:textId="78FBBC1A" w:rsidR="4B169B97" w:rsidRDefault="4B169B97" w:rsidP="1BA102BB">
      <w:pPr>
        <w:ind w:left="648"/>
      </w:pPr>
      <w:r>
        <w:t>Protocol: Display Team Icon</w:t>
      </w:r>
    </w:p>
    <w:p w14:paraId="5AFF9659" w14:textId="1722C81F" w:rsidR="4B169B97" w:rsidRDefault="4B169B97" w:rsidP="1BA102BB">
      <w:pPr>
        <w:ind w:left="648"/>
      </w:pPr>
      <w:r>
        <w:t>Method Name: displayTeamIcon</w:t>
      </w:r>
      <w:r w:rsidR="70520639">
        <w:t>()</w:t>
      </w:r>
    </w:p>
    <w:p w14:paraId="1835A054" w14:textId="45A0B6E2" w:rsidR="4B169B97" w:rsidRDefault="4B169B97" w:rsidP="0EEDB92B">
      <w:pPr>
        <w:spacing w:line="259" w:lineRule="auto"/>
        <w:ind w:left="648"/>
      </w:pPr>
      <w:r>
        <w:t xml:space="preserve">Type of Output: </w:t>
      </w:r>
      <w:r w:rsidR="69CB3542">
        <w:t>None, displays icon referring to the team</w:t>
      </w:r>
    </w:p>
    <w:p w14:paraId="1854F771" w14:textId="0A4C94A3" w:rsidR="4B169B97" w:rsidRDefault="4B169B97" w:rsidP="1BA102BB">
      <w:pPr>
        <w:ind w:left="648"/>
      </w:pPr>
      <w:r>
        <w:t>Type of Input: None</w:t>
      </w:r>
    </w:p>
    <w:p w14:paraId="20D55BC3" w14:textId="381F49A3" w:rsidR="4B169B97" w:rsidRDefault="4B169B97" w:rsidP="1BA102BB">
      <w:pPr>
        <w:ind w:left="648"/>
      </w:pPr>
      <w:r>
        <w:t xml:space="preserve">Pre-Conditions: </w:t>
      </w:r>
      <w:r w:rsidR="5C7378CE">
        <w:t xml:space="preserve">Node has </w:t>
      </w:r>
      <w:r w:rsidR="47A4D863">
        <w:t>a</w:t>
      </w:r>
      <w:r w:rsidR="5C7378CE">
        <w:t xml:space="preserve"> team associated to it</w:t>
      </w:r>
    </w:p>
    <w:p w14:paraId="6D8FC75E" w14:textId="45F49B76" w:rsidR="00FE3288" w:rsidRPr="00FE3288" w:rsidRDefault="6076E4BB" w:rsidP="00C37F93">
      <w:pPr>
        <w:spacing w:line="259" w:lineRule="auto"/>
        <w:ind w:left="648"/>
      </w:pPr>
      <w:r>
        <w:t xml:space="preserve">Post-Conditions: </w:t>
      </w:r>
      <w:r w:rsidR="03DD935C">
        <w:t>Node icon is displayed</w:t>
      </w:r>
    </w:p>
    <w:p w14:paraId="232C3E8F" w14:textId="1550783F" w:rsidR="6A980394" w:rsidRDefault="7F336C86" w:rsidP="5A168BB7">
      <w:pPr>
        <w:pStyle w:val="Heading3"/>
      </w:pPr>
      <w:r>
        <w:t>Contract</w:t>
      </w:r>
    </w:p>
    <w:p w14:paraId="3F92807C" w14:textId="2FCCEEAD" w:rsidR="00C40251" w:rsidRPr="00C40251" w:rsidRDefault="7F336C86" w:rsidP="00C40251">
      <w:pPr>
        <w:spacing w:line="259" w:lineRule="auto"/>
        <w:ind w:left="648"/>
      </w:pPr>
      <w:r>
        <w:t>Purpose of this contract is to get the information from a log entry to store in a node</w:t>
      </w:r>
    </w:p>
    <w:p w14:paraId="3A082065" w14:textId="2FCCEEAD" w:rsidR="260BC30B" w:rsidRDefault="260BC30B" w:rsidP="260BC30B">
      <w:pPr>
        <w:spacing w:line="259" w:lineRule="auto"/>
        <w:ind w:left="648"/>
      </w:pPr>
    </w:p>
    <w:p w14:paraId="32C93DA8" w14:textId="258E6C3A" w:rsidR="00532389" w:rsidRDefault="00532389" w:rsidP="00532389">
      <w:pPr>
        <w:ind w:left="648"/>
      </w:pPr>
      <w:r>
        <w:t xml:space="preserve">Protocol: </w:t>
      </w:r>
      <w:r w:rsidR="003D2E93">
        <w:t xml:space="preserve">Get log entry </w:t>
      </w:r>
      <w:r w:rsidR="003D54EC">
        <w:t>data</w:t>
      </w:r>
    </w:p>
    <w:p w14:paraId="6D4F2BAC" w14:textId="49414393" w:rsidR="00532389" w:rsidRDefault="00532389" w:rsidP="00532389">
      <w:pPr>
        <w:ind w:left="648"/>
      </w:pPr>
      <w:r>
        <w:t>Method Name:</w:t>
      </w:r>
      <w:r w:rsidR="003D54EC">
        <w:t xml:space="preserve"> get</w:t>
      </w:r>
      <w:r w:rsidR="003E2EFC">
        <w:t>Data()</w:t>
      </w:r>
    </w:p>
    <w:p w14:paraId="114B56EE" w14:textId="02E889E5" w:rsidR="00532389" w:rsidRDefault="00532389" w:rsidP="00532389">
      <w:pPr>
        <w:ind w:left="648"/>
      </w:pPr>
      <w:r>
        <w:t>Type of Output:</w:t>
      </w:r>
      <w:r w:rsidR="003E2EFC">
        <w:t xml:space="preserve"> </w:t>
      </w:r>
      <w:r w:rsidR="007E3EE3">
        <w:t>Returns the information needed to be stored in a node</w:t>
      </w:r>
    </w:p>
    <w:p w14:paraId="12529C3D" w14:textId="4DE5D140" w:rsidR="00532389" w:rsidRDefault="00532389" w:rsidP="00532389">
      <w:pPr>
        <w:ind w:left="648"/>
      </w:pPr>
      <w:r>
        <w:t>Type of Input:</w:t>
      </w:r>
      <w:r w:rsidR="00077793">
        <w:t xml:space="preserve"> </w:t>
      </w:r>
      <w:r w:rsidR="007E3EE3">
        <w:t>None</w:t>
      </w:r>
    </w:p>
    <w:p w14:paraId="06409759" w14:textId="20273ACB" w:rsidR="00532389" w:rsidRDefault="00532389" w:rsidP="00532389">
      <w:pPr>
        <w:ind w:left="648"/>
      </w:pPr>
      <w:r>
        <w:t>Pre-Conditions:</w:t>
      </w:r>
      <w:r w:rsidR="007E3EE3">
        <w:t xml:space="preserve"> There must be log entries in the system</w:t>
      </w:r>
    </w:p>
    <w:p w14:paraId="76FAD3DF" w14:textId="1DB6B418" w:rsidR="00532389" w:rsidRDefault="00532389" w:rsidP="00532389">
      <w:pPr>
        <w:ind w:left="648"/>
      </w:pPr>
      <w:r>
        <w:t>Post-Conditions:</w:t>
      </w:r>
      <w:r w:rsidR="007E3EE3">
        <w:t xml:space="preserve"> </w:t>
      </w:r>
      <w:r w:rsidR="00C40251">
        <w:t xml:space="preserve">Aides in the creation of a Node for </w:t>
      </w:r>
      <w:r w:rsidR="008604F0">
        <w:t>the Graph</w:t>
      </w:r>
    </w:p>
    <w:p w14:paraId="192EDEFA" w14:textId="1DB6B418" w:rsidR="008604F0" w:rsidRDefault="008604F0" w:rsidP="00532389">
      <w:pPr>
        <w:ind w:left="648"/>
      </w:pPr>
    </w:p>
    <w:p w14:paraId="538D4E24" w14:textId="3D62D931" w:rsidR="008604F0" w:rsidRDefault="008604F0" w:rsidP="008604F0">
      <w:pPr>
        <w:ind w:left="648"/>
      </w:pPr>
      <w:r>
        <w:t xml:space="preserve">Protocol: </w:t>
      </w:r>
      <w:r w:rsidR="0001380F">
        <w:t>Successfully creates a Node instance</w:t>
      </w:r>
    </w:p>
    <w:p w14:paraId="6EFB919E" w14:textId="078AEBA4" w:rsidR="008604F0" w:rsidRDefault="008604F0" w:rsidP="008604F0">
      <w:pPr>
        <w:ind w:left="648"/>
      </w:pPr>
      <w:r>
        <w:t>Method Name:</w:t>
      </w:r>
      <w:r w:rsidR="0001380F">
        <w:t xml:space="preserve"> </w:t>
      </w:r>
      <w:r w:rsidR="00840415">
        <w:t>n</w:t>
      </w:r>
      <w:r w:rsidR="0001380F">
        <w:t>ode()</w:t>
      </w:r>
    </w:p>
    <w:p w14:paraId="440E52BC" w14:textId="34B0DF2C" w:rsidR="008604F0" w:rsidRDefault="008604F0" w:rsidP="008604F0">
      <w:pPr>
        <w:ind w:left="648"/>
      </w:pPr>
      <w:r>
        <w:t>Type of Output:</w:t>
      </w:r>
      <w:r w:rsidR="0004648A">
        <w:t xml:space="preserve"> </w:t>
      </w:r>
      <w:r w:rsidR="00D60876">
        <w:t xml:space="preserve">Node </w:t>
      </w:r>
    </w:p>
    <w:p w14:paraId="7488C558" w14:textId="33C596D0" w:rsidR="008604F0" w:rsidRDefault="008604F0" w:rsidP="008604F0">
      <w:pPr>
        <w:ind w:left="648"/>
      </w:pPr>
      <w:r>
        <w:t>Type of Input:</w:t>
      </w:r>
      <w:r w:rsidR="006A3759">
        <w:t xml:space="preserve"> Gets </w:t>
      </w:r>
      <w:r w:rsidR="00522B73">
        <w:t>log info from getData()</w:t>
      </w:r>
    </w:p>
    <w:p w14:paraId="3E07B303" w14:textId="0715809B" w:rsidR="008604F0" w:rsidRDefault="008604F0" w:rsidP="008604F0">
      <w:pPr>
        <w:ind w:left="648"/>
      </w:pPr>
      <w:r>
        <w:t>Pre-Conditions:</w:t>
      </w:r>
      <w:r w:rsidR="00A3707B">
        <w:t xml:space="preserve"> Log information must be received from getData()</w:t>
      </w:r>
    </w:p>
    <w:p w14:paraId="486B3F40" w14:textId="4C8D1413" w:rsidR="008604F0" w:rsidRDefault="008604F0" w:rsidP="008604F0">
      <w:pPr>
        <w:ind w:left="648"/>
      </w:pPr>
      <w:r>
        <w:t>Post-Conditions:</w:t>
      </w:r>
      <w:r w:rsidR="00A3707B">
        <w:t xml:space="preserve"> A node is generated</w:t>
      </w:r>
    </w:p>
    <w:p w14:paraId="707F026F" w14:textId="1DB6B418" w:rsidR="008604F0" w:rsidRDefault="008604F0" w:rsidP="00532389">
      <w:pPr>
        <w:ind w:left="648"/>
      </w:pPr>
    </w:p>
    <w:p w14:paraId="49B099DC" w14:textId="529F0C1F" w:rsidR="7C7900B5" w:rsidRDefault="7C7900B5" w:rsidP="7C7900B5">
      <w:pPr>
        <w:ind w:left="648"/>
      </w:pPr>
    </w:p>
    <w:p w14:paraId="4F359434" w14:textId="04A6E875" w:rsidR="7E26B05B" w:rsidRDefault="7E26B05B" w:rsidP="7E26B05B">
      <w:pPr>
        <w:ind w:left="648"/>
      </w:pPr>
    </w:p>
    <w:p w14:paraId="620540DC" w14:textId="42542F1C" w:rsidR="008464D5" w:rsidRDefault="008464D5" w:rsidP="008464D5">
      <w:pPr>
        <w:pStyle w:val="Heading2"/>
      </w:pPr>
      <w:r>
        <w:t>Class Description Icon</w:t>
      </w:r>
    </w:p>
    <w:p w14:paraId="7E962504" w14:textId="057D27F3"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8F2C3F4" w14:textId="77777777" w:rsidTr="0C9022FD">
        <w:tc>
          <w:tcPr>
            <w:tcW w:w="8990" w:type="dxa"/>
            <w:gridSpan w:val="2"/>
          </w:tcPr>
          <w:p w14:paraId="6116F646" w14:textId="77777777" w:rsidR="008464D5" w:rsidRDefault="008464D5" w:rsidP="006E04C2">
            <w:r w:rsidRPr="699EC84E">
              <w:rPr>
                <w:b/>
                <w:bCs/>
              </w:rPr>
              <w:t>Class Name</w:t>
            </w:r>
            <w:r>
              <w:t>: Icon</w:t>
            </w:r>
          </w:p>
        </w:tc>
      </w:tr>
      <w:tr w:rsidR="008464D5" w14:paraId="519CE39E" w14:textId="77777777" w:rsidTr="0C9022FD">
        <w:tc>
          <w:tcPr>
            <w:tcW w:w="8990" w:type="dxa"/>
            <w:gridSpan w:val="2"/>
          </w:tcPr>
          <w:p w14:paraId="24545064" w14:textId="77777777" w:rsidR="008464D5" w:rsidRDefault="008464D5" w:rsidP="006E04C2">
            <w:r w:rsidRPr="3885FFEF">
              <w:rPr>
                <w:b/>
                <w:bCs/>
              </w:rPr>
              <w:t xml:space="preserve">Description: </w:t>
            </w:r>
            <w:r>
              <w:t>Visual image of a node</w:t>
            </w:r>
          </w:p>
        </w:tc>
      </w:tr>
      <w:tr w:rsidR="008464D5" w14:paraId="2BADF35B" w14:textId="77777777" w:rsidTr="0C9022FD">
        <w:tc>
          <w:tcPr>
            <w:tcW w:w="8990" w:type="dxa"/>
            <w:gridSpan w:val="2"/>
          </w:tcPr>
          <w:p w14:paraId="0AD515B2" w14:textId="77777777" w:rsidR="008464D5" w:rsidRDefault="008464D5" w:rsidP="006E04C2">
            <w:r w:rsidRPr="699EC84E">
              <w:rPr>
                <w:b/>
                <w:bCs/>
              </w:rPr>
              <w:t>Superclass</w:t>
            </w:r>
            <w:r>
              <w:t>: None</w:t>
            </w:r>
          </w:p>
        </w:tc>
      </w:tr>
      <w:tr w:rsidR="008464D5" w14:paraId="638AEA41" w14:textId="77777777" w:rsidTr="0C9022FD">
        <w:tc>
          <w:tcPr>
            <w:tcW w:w="8990" w:type="dxa"/>
            <w:gridSpan w:val="2"/>
          </w:tcPr>
          <w:p w14:paraId="4B5DAB8C" w14:textId="77777777" w:rsidR="008464D5" w:rsidRDefault="008464D5" w:rsidP="006E04C2">
            <w:r w:rsidRPr="699EC84E">
              <w:rPr>
                <w:b/>
                <w:bCs/>
              </w:rPr>
              <w:t>Subclasses</w:t>
            </w:r>
            <w:r>
              <w:t>: None</w:t>
            </w:r>
          </w:p>
        </w:tc>
      </w:tr>
      <w:tr w:rsidR="008464D5" w14:paraId="6699B5AB" w14:textId="77777777" w:rsidTr="0C9022FD">
        <w:tc>
          <w:tcPr>
            <w:tcW w:w="8990" w:type="dxa"/>
            <w:gridSpan w:val="2"/>
          </w:tcPr>
          <w:p w14:paraId="6349BBFE" w14:textId="77777777" w:rsidR="008464D5" w:rsidRDefault="008464D5" w:rsidP="006E04C2">
            <w:pPr>
              <w:rPr>
                <w:b/>
                <w:bCs/>
              </w:rPr>
            </w:pPr>
            <w:r w:rsidRPr="699EC84E">
              <w:rPr>
                <w:b/>
                <w:bCs/>
              </w:rPr>
              <w:t>Private Responsibilities</w:t>
            </w:r>
          </w:p>
          <w:p w14:paraId="1EBDED32" w14:textId="77777777" w:rsidR="008464D5" w:rsidRDefault="008464D5" w:rsidP="006E04C2">
            <w:pPr>
              <w:pStyle w:val="ListParagraph"/>
              <w:numPr>
                <w:ilvl w:val="0"/>
                <w:numId w:val="19"/>
              </w:numPr>
              <w:rPr>
                <w:color w:val="000000" w:themeColor="text1"/>
                <w:sz w:val="22"/>
                <w:szCs w:val="22"/>
                <w:lang w:val="en"/>
              </w:rPr>
            </w:pPr>
            <w:r w:rsidRPr="3885FFEF">
              <w:rPr>
                <w:color w:val="000000" w:themeColor="text1"/>
                <w:sz w:val="22"/>
                <w:szCs w:val="22"/>
                <w:lang w:val="en"/>
              </w:rPr>
              <w:t>Knows:</w:t>
            </w:r>
          </w:p>
          <w:p w14:paraId="77415C8B" w14:textId="77777777" w:rsidR="008464D5" w:rsidRDefault="008464D5" w:rsidP="00EF5B52">
            <w:pPr>
              <w:pStyle w:val="ListParagraph"/>
              <w:numPr>
                <w:ilvl w:val="1"/>
                <w:numId w:val="39"/>
              </w:numPr>
              <w:rPr>
                <w:sz w:val="22"/>
                <w:szCs w:val="22"/>
              </w:rPr>
            </w:pPr>
            <w:r w:rsidRPr="3885FFEF">
              <w:rPr>
                <w:sz w:val="22"/>
                <w:szCs w:val="22"/>
                <w:lang w:val="en"/>
              </w:rPr>
              <w:t>Icon Name</w:t>
            </w:r>
          </w:p>
          <w:p w14:paraId="21884858" w14:textId="77777777" w:rsidR="008464D5" w:rsidRDefault="008464D5" w:rsidP="00EF5B52">
            <w:pPr>
              <w:pStyle w:val="ListParagraph"/>
              <w:numPr>
                <w:ilvl w:val="1"/>
                <w:numId w:val="39"/>
              </w:numPr>
              <w:rPr>
                <w:sz w:val="22"/>
                <w:szCs w:val="22"/>
              </w:rPr>
            </w:pPr>
            <w:r w:rsidRPr="3885FFEF">
              <w:rPr>
                <w:sz w:val="22"/>
                <w:szCs w:val="22"/>
                <w:lang w:val="en"/>
              </w:rPr>
              <w:t>File Path</w:t>
            </w:r>
          </w:p>
          <w:p w14:paraId="044C1796" w14:textId="77777777" w:rsidR="008464D5" w:rsidRDefault="008464D5" w:rsidP="6BDEBE7A">
            <w:pPr>
              <w:pStyle w:val="ListParagraph"/>
              <w:numPr>
                <w:ilvl w:val="0"/>
                <w:numId w:val="36"/>
              </w:numPr>
              <w:rPr>
                <w:color w:val="000000" w:themeColor="text1"/>
                <w:sz w:val="22"/>
                <w:szCs w:val="22"/>
                <w:lang w:val="en"/>
              </w:rPr>
            </w:pPr>
            <w:r w:rsidRPr="3885FFEF">
              <w:rPr>
                <w:color w:val="000000" w:themeColor="text1"/>
                <w:sz w:val="22"/>
                <w:szCs w:val="22"/>
                <w:lang w:val="en"/>
              </w:rPr>
              <w:t>Can:</w:t>
            </w:r>
          </w:p>
          <w:p w14:paraId="76319122" w14:textId="77777777" w:rsidR="008464D5" w:rsidRPr="00EF5B52" w:rsidRDefault="008464D5" w:rsidP="00EF5B52">
            <w:pPr>
              <w:pStyle w:val="ListParagraph"/>
              <w:numPr>
                <w:ilvl w:val="1"/>
                <w:numId w:val="39"/>
              </w:numPr>
              <w:rPr>
                <w:color w:val="000000" w:themeColor="text1"/>
                <w:sz w:val="22"/>
                <w:szCs w:val="22"/>
                <w:lang w:val="en"/>
              </w:rPr>
            </w:pPr>
            <w:r w:rsidRPr="00EF5B52">
              <w:rPr>
                <w:color w:val="000000" w:themeColor="text1"/>
                <w:sz w:val="22"/>
                <w:szCs w:val="22"/>
                <w:lang w:val="en"/>
              </w:rPr>
              <w:t>Store the attributes it knows</w:t>
            </w:r>
          </w:p>
        </w:tc>
      </w:tr>
      <w:tr w:rsidR="008464D5" w14:paraId="440FAE6B" w14:textId="77777777" w:rsidTr="0C9022FD">
        <w:tc>
          <w:tcPr>
            <w:tcW w:w="8990" w:type="dxa"/>
            <w:gridSpan w:val="2"/>
          </w:tcPr>
          <w:p w14:paraId="31DB45C0" w14:textId="149D4E4F" w:rsidR="008464D5" w:rsidRDefault="008464D5" w:rsidP="006E04C2">
            <w:r w:rsidRPr="2BF1EFAF">
              <w:rPr>
                <w:b/>
                <w:bCs/>
              </w:rPr>
              <w:t>Contract:</w:t>
            </w:r>
            <w:r>
              <w:t xml:space="preserve"> </w:t>
            </w:r>
            <w:r w:rsidR="7FAF338D">
              <w:t xml:space="preserve">Display </w:t>
            </w:r>
            <w:r w:rsidR="029BC74A">
              <w:t>T</w:t>
            </w:r>
            <w:r w:rsidR="432BDA43">
              <w:t xml:space="preserve">eam </w:t>
            </w:r>
            <w:r w:rsidR="781F7B17">
              <w:t>I</w:t>
            </w:r>
            <w:r w:rsidR="432BDA43">
              <w:t>con</w:t>
            </w:r>
          </w:p>
        </w:tc>
      </w:tr>
      <w:tr w:rsidR="008464D5" w14:paraId="2D4190AC" w14:textId="77777777" w:rsidTr="0C9022FD">
        <w:tc>
          <w:tcPr>
            <w:tcW w:w="4482" w:type="dxa"/>
          </w:tcPr>
          <w:p w14:paraId="28A30648" w14:textId="77777777" w:rsidR="008464D5" w:rsidRDefault="008464D5" w:rsidP="006E04C2">
            <w:pPr>
              <w:rPr>
                <w:b/>
                <w:bCs/>
              </w:rPr>
            </w:pPr>
            <w:r w:rsidRPr="699EC84E">
              <w:rPr>
                <w:b/>
                <w:bCs/>
              </w:rPr>
              <w:t>Responsibilities</w:t>
            </w:r>
          </w:p>
        </w:tc>
        <w:tc>
          <w:tcPr>
            <w:tcW w:w="4508" w:type="dxa"/>
          </w:tcPr>
          <w:p w14:paraId="1134AF9B" w14:textId="77777777" w:rsidR="008464D5" w:rsidRDefault="008464D5" w:rsidP="006E04C2">
            <w:r w:rsidRPr="699EC84E">
              <w:rPr>
                <w:b/>
                <w:bCs/>
              </w:rPr>
              <w:t>Collaborations</w:t>
            </w:r>
          </w:p>
        </w:tc>
      </w:tr>
      <w:tr w:rsidR="008464D5" w14:paraId="31EF3283" w14:textId="77777777" w:rsidTr="0C9022FD">
        <w:tc>
          <w:tcPr>
            <w:tcW w:w="4482" w:type="dxa"/>
          </w:tcPr>
          <w:p w14:paraId="4757D546" w14:textId="0506D6C1" w:rsidR="008464D5" w:rsidRDefault="1476573B" w:rsidP="699B5502">
            <w:pPr>
              <w:pStyle w:val="ListParagraph"/>
              <w:ind w:left="0"/>
              <w:rPr>
                <w:rFonts w:eastAsiaTheme="minorEastAsia"/>
                <w:color w:val="000000" w:themeColor="text1"/>
                <w:sz w:val="22"/>
                <w:szCs w:val="22"/>
                <w:lang w:val="en"/>
              </w:rPr>
            </w:pPr>
            <w:r w:rsidRPr="0C9022FD">
              <w:rPr>
                <w:color w:val="000000" w:themeColor="text1"/>
                <w:sz w:val="22"/>
                <w:szCs w:val="22"/>
                <w:lang w:val="en"/>
              </w:rPr>
              <w:t>Can display an icon on a node depending on which team the node corresponds to (e.g. Red, Blue, or White Team)</w:t>
            </w:r>
          </w:p>
        </w:tc>
        <w:tc>
          <w:tcPr>
            <w:tcW w:w="4508" w:type="dxa"/>
          </w:tcPr>
          <w:p w14:paraId="0F9DC084" w14:textId="0A7E7ACC" w:rsidR="008464D5" w:rsidRDefault="62D06142" w:rsidP="006E04C2">
            <w:r>
              <w:t>Node</w:t>
            </w:r>
            <w:r w:rsidR="00096416">
              <w:t xml:space="preserve"> (8)</w:t>
            </w:r>
          </w:p>
        </w:tc>
      </w:tr>
      <w:tr w:rsidR="008464D5" w14:paraId="63E13340" w14:textId="77777777" w:rsidTr="0C9022FD">
        <w:tc>
          <w:tcPr>
            <w:tcW w:w="8990" w:type="dxa"/>
            <w:gridSpan w:val="2"/>
          </w:tcPr>
          <w:p w14:paraId="4071AC06" w14:textId="631AC924" w:rsidR="008464D5" w:rsidRDefault="008464D5" w:rsidP="006E04C2">
            <w:pPr>
              <w:pStyle w:val="ListParagraph"/>
              <w:ind w:left="0"/>
            </w:pPr>
            <w:r w:rsidRPr="699EC84E">
              <w:rPr>
                <w:b/>
                <w:bCs/>
              </w:rPr>
              <w:t>Contract</w:t>
            </w:r>
            <w:r>
              <w:t xml:space="preserve">: </w:t>
            </w:r>
          </w:p>
        </w:tc>
      </w:tr>
      <w:tr w:rsidR="008464D5" w14:paraId="72B5A7F9" w14:textId="77777777" w:rsidTr="0C9022FD">
        <w:tc>
          <w:tcPr>
            <w:tcW w:w="4482" w:type="dxa"/>
          </w:tcPr>
          <w:p w14:paraId="51780C9E" w14:textId="77777777" w:rsidR="008464D5" w:rsidRDefault="008464D5" w:rsidP="006E04C2">
            <w:pPr>
              <w:pStyle w:val="ListParagraph"/>
              <w:ind w:left="0"/>
              <w:rPr>
                <w:b/>
                <w:bCs/>
              </w:rPr>
            </w:pPr>
            <w:r w:rsidRPr="699EC84E">
              <w:rPr>
                <w:b/>
                <w:bCs/>
              </w:rPr>
              <w:t>Responsibilities</w:t>
            </w:r>
          </w:p>
        </w:tc>
        <w:tc>
          <w:tcPr>
            <w:tcW w:w="4508" w:type="dxa"/>
          </w:tcPr>
          <w:p w14:paraId="0588F899" w14:textId="77777777" w:rsidR="008464D5" w:rsidRDefault="008464D5" w:rsidP="006E04C2">
            <w:pPr>
              <w:pStyle w:val="ListParagraph"/>
              <w:ind w:left="0"/>
              <w:rPr>
                <w:b/>
                <w:bCs/>
              </w:rPr>
            </w:pPr>
            <w:r w:rsidRPr="699EC84E">
              <w:rPr>
                <w:b/>
                <w:bCs/>
              </w:rPr>
              <w:t>Collaborations</w:t>
            </w:r>
          </w:p>
        </w:tc>
      </w:tr>
      <w:tr w:rsidR="008464D5" w14:paraId="263655A1" w14:textId="77777777" w:rsidTr="0C9022FD">
        <w:trPr>
          <w:trHeight w:val="800"/>
        </w:trPr>
        <w:tc>
          <w:tcPr>
            <w:tcW w:w="4482" w:type="dxa"/>
          </w:tcPr>
          <w:p w14:paraId="369D9DBB" w14:textId="13E09AA9" w:rsidR="008464D5" w:rsidRDefault="008464D5" w:rsidP="6D1F0EF5">
            <w:pPr>
              <w:pStyle w:val="ListParagraph"/>
              <w:ind w:left="0"/>
              <w:rPr>
                <w:rFonts w:eastAsiaTheme="minorEastAsia"/>
              </w:rPr>
            </w:pPr>
          </w:p>
        </w:tc>
        <w:tc>
          <w:tcPr>
            <w:tcW w:w="4508" w:type="dxa"/>
          </w:tcPr>
          <w:p w14:paraId="6AD27098" w14:textId="3D69498A" w:rsidR="008464D5" w:rsidRDefault="008464D5" w:rsidP="006E04C2">
            <w:pPr>
              <w:pStyle w:val="ListParagraph"/>
              <w:ind w:left="0"/>
            </w:pPr>
          </w:p>
        </w:tc>
      </w:tr>
    </w:tbl>
    <w:p w14:paraId="7C4A7FFA" w14:textId="5177728F" w:rsidR="008464D5" w:rsidRPr="00E62B99" w:rsidRDefault="008464D5" w:rsidP="008464D5"/>
    <w:p w14:paraId="511CA543" w14:textId="5C7183FF" w:rsidR="008464D5" w:rsidRPr="0048455C" w:rsidRDefault="008464D5" w:rsidP="008464D5">
      <w:pPr>
        <w:pStyle w:val="Heading3"/>
      </w:pPr>
      <w:r>
        <w:t>Contract</w:t>
      </w:r>
      <w:r w:rsidR="00CA634C">
        <w:t xml:space="preserve"> 1</w:t>
      </w:r>
      <w:r w:rsidR="65EAC9A7">
        <w:t>: Display Team Icon</w:t>
      </w:r>
    </w:p>
    <w:p w14:paraId="617BC54A" w14:textId="1227C217" w:rsidR="00CA634C" w:rsidRDefault="00CA634C" w:rsidP="00CA634C">
      <w:pPr>
        <w:ind w:left="648"/>
      </w:pPr>
      <w:r>
        <w:t>Contract responsible for displaying an icon depending on the information provided by node.</w:t>
      </w:r>
    </w:p>
    <w:p w14:paraId="24BFE3D5" w14:textId="5848D161" w:rsidR="00866A8D" w:rsidRPr="00866A8D" w:rsidRDefault="00866A8D" w:rsidP="00866A8D">
      <w:pPr>
        <w:ind w:left="648"/>
      </w:pPr>
    </w:p>
    <w:p w14:paraId="15559D5A" w14:textId="582B1883" w:rsidR="00690FF1" w:rsidRDefault="00690FF1" w:rsidP="00690FF1">
      <w:pPr>
        <w:ind w:firstLine="648"/>
      </w:pPr>
    </w:p>
    <w:p w14:paraId="108243F7" w14:textId="5E7014D4" w:rsidR="00690FF1" w:rsidRDefault="00690FF1" w:rsidP="00690FF1">
      <w:pPr>
        <w:ind w:left="648"/>
      </w:pPr>
      <w:r>
        <w:t>Protocol: Get Image</w:t>
      </w:r>
    </w:p>
    <w:p w14:paraId="70760C08" w14:textId="678D0CA6" w:rsidR="00690FF1" w:rsidRDefault="00690FF1" w:rsidP="00690FF1">
      <w:pPr>
        <w:ind w:left="648"/>
      </w:pPr>
      <w:r>
        <w:t>Method Name: getImage</w:t>
      </w:r>
    </w:p>
    <w:p w14:paraId="7BB87CAC" w14:textId="7E297195" w:rsidR="00690FF1" w:rsidRDefault="00690FF1" w:rsidP="00690FF1">
      <w:pPr>
        <w:ind w:left="648"/>
      </w:pPr>
      <w:r>
        <w:t>Type of Output: Image Resource, to represent the icon.</w:t>
      </w:r>
    </w:p>
    <w:p w14:paraId="6F93D6BB" w14:textId="1835B6B8" w:rsidR="00690FF1" w:rsidRDefault="00690FF1" w:rsidP="00690FF1">
      <w:pPr>
        <w:ind w:left="648"/>
      </w:pPr>
      <w:r>
        <w:t>Type of Input: None</w:t>
      </w:r>
    </w:p>
    <w:p w14:paraId="15A1B4B4" w14:textId="454E27EC" w:rsidR="00690FF1" w:rsidRDefault="00690FF1" w:rsidP="00690FF1">
      <w:pPr>
        <w:ind w:left="648"/>
      </w:pPr>
      <w:r>
        <w:t>Pre-Conditions: Request a change of image.</w:t>
      </w:r>
    </w:p>
    <w:p w14:paraId="1352497B" w14:textId="4B074A3F" w:rsidR="66C9961F" w:rsidRDefault="00690FF1" w:rsidP="004030BF">
      <w:pPr>
        <w:ind w:left="648"/>
      </w:pPr>
      <w:r>
        <w:t>Post-Conditions: Image displayed as icon.</w:t>
      </w:r>
    </w:p>
    <w:p w14:paraId="640250B1" w14:textId="078404E2" w:rsidR="008464D5" w:rsidRPr="00B32042" w:rsidRDefault="008464D5" w:rsidP="008464D5">
      <w:pPr>
        <w:pStyle w:val="Heading2"/>
      </w:pPr>
      <w:r>
        <w:t>Class Description Vector</w:t>
      </w:r>
    </w:p>
    <w:p w14:paraId="47DE8857" w14:textId="2C543AC5" w:rsidR="008464D5" w:rsidRPr="00BD2182" w:rsidRDefault="008464D5" w:rsidP="008464D5"/>
    <w:tbl>
      <w:tblPr>
        <w:tblStyle w:val="TableGrid"/>
        <w:tblW w:w="0" w:type="auto"/>
        <w:tblLook w:val="06A0" w:firstRow="1" w:lastRow="0" w:firstColumn="1" w:lastColumn="0" w:noHBand="1" w:noVBand="1"/>
      </w:tblPr>
      <w:tblGrid>
        <w:gridCol w:w="4482"/>
        <w:gridCol w:w="4508"/>
      </w:tblGrid>
      <w:tr w:rsidR="008464D5" w14:paraId="7DF8C7D2" w14:textId="77777777" w:rsidTr="006E04C2">
        <w:tc>
          <w:tcPr>
            <w:tcW w:w="8990" w:type="dxa"/>
            <w:gridSpan w:val="2"/>
          </w:tcPr>
          <w:p w14:paraId="3F215CFA" w14:textId="77777777" w:rsidR="008464D5" w:rsidRDefault="008464D5" w:rsidP="006E04C2">
            <w:r w:rsidRPr="5E5627D5">
              <w:rPr>
                <w:b/>
                <w:bCs/>
              </w:rPr>
              <w:t>Class Name</w:t>
            </w:r>
            <w:r>
              <w:t>: Vector</w:t>
            </w:r>
          </w:p>
        </w:tc>
      </w:tr>
      <w:tr w:rsidR="008464D5" w14:paraId="1F7C145A" w14:textId="77777777" w:rsidTr="006E04C2">
        <w:tc>
          <w:tcPr>
            <w:tcW w:w="8990" w:type="dxa"/>
            <w:gridSpan w:val="2"/>
          </w:tcPr>
          <w:p w14:paraId="4C16BDCC" w14:textId="77777777" w:rsidR="008464D5" w:rsidRDefault="008464D5" w:rsidP="006E04C2">
            <w:pPr>
              <w:rPr>
                <w:b/>
                <w:bCs/>
              </w:rPr>
            </w:pPr>
            <w:r w:rsidRPr="3885FFEF">
              <w:rPr>
                <w:b/>
                <w:bCs/>
              </w:rPr>
              <w:t xml:space="preserve">Description: </w:t>
            </w:r>
            <w:r>
              <w:t>Objective that is defined by the user</w:t>
            </w:r>
          </w:p>
        </w:tc>
      </w:tr>
      <w:tr w:rsidR="008464D5" w14:paraId="17D2178B" w14:textId="77777777" w:rsidTr="006E04C2">
        <w:tc>
          <w:tcPr>
            <w:tcW w:w="8990" w:type="dxa"/>
            <w:gridSpan w:val="2"/>
          </w:tcPr>
          <w:p w14:paraId="762580FB" w14:textId="77777777" w:rsidR="008464D5" w:rsidRDefault="008464D5" w:rsidP="006E04C2">
            <w:r w:rsidRPr="00C611EB">
              <w:rPr>
                <w:b/>
                <w:bCs/>
              </w:rPr>
              <w:t>Superclass</w:t>
            </w:r>
            <w:r>
              <w:t>: None</w:t>
            </w:r>
          </w:p>
        </w:tc>
      </w:tr>
      <w:tr w:rsidR="008464D5" w14:paraId="6BEB5300" w14:textId="77777777" w:rsidTr="006E04C2">
        <w:tc>
          <w:tcPr>
            <w:tcW w:w="8990" w:type="dxa"/>
            <w:gridSpan w:val="2"/>
          </w:tcPr>
          <w:p w14:paraId="71DDFACC" w14:textId="77777777" w:rsidR="008464D5" w:rsidRDefault="008464D5" w:rsidP="006E04C2">
            <w:r w:rsidRPr="00C611EB">
              <w:rPr>
                <w:b/>
                <w:bCs/>
              </w:rPr>
              <w:t>Subclasses</w:t>
            </w:r>
            <w:r>
              <w:t>: None</w:t>
            </w:r>
          </w:p>
        </w:tc>
      </w:tr>
      <w:tr w:rsidR="008464D5" w14:paraId="39F65ED3" w14:textId="77777777" w:rsidTr="006E04C2">
        <w:tc>
          <w:tcPr>
            <w:tcW w:w="8990" w:type="dxa"/>
            <w:gridSpan w:val="2"/>
          </w:tcPr>
          <w:p w14:paraId="3DDC209C" w14:textId="77777777" w:rsidR="008464D5" w:rsidRDefault="008464D5" w:rsidP="006E04C2">
            <w:pPr>
              <w:rPr>
                <w:b/>
                <w:bCs/>
              </w:rPr>
            </w:pPr>
            <w:r w:rsidRPr="00C611EB">
              <w:rPr>
                <w:b/>
                <w:bCs/>
              </w:rPr>
              <w:t>Private Responsibilities</w:t>
            </w:r>
          </w:p>
          <w:p w14:paraId="40DBD305" w14:textId="77777777" w:rsidR="008464D5" w:rsidRDefault="008464D5" w:rsidP="006E04C2">
            <w:pPr>
              <w:pStyle w:val="ListParagraph"/>
              <w:numPr>
                <w:ilvl w:val="0"/>
                <w:numId w:val="14"/>
              </w:numPr>
              <w:rPr>
                <w:color w:val="000000" w:themeColor="text1"/>
                <w:sz w:val="22"/>
                <w:szCs w:val="22"/>
                <w:lang w:val="en"/>
              </w:rPr>
            </w:pPr>
            <w:r w:rsidRPr="3885FFEF">
              <w:rPr>
                <w:color w:val="000000" w:themeColor="text1"/>
                <w:sz w:val="22"/>
                <w:szCs w:val="22"/>
                <w:lang w:val="en"/>
              </w:rPr>
              <w:t>Knows:</w:t>
            </w:r>
          </w:p>
          <w:p w14:paraId="4C3B3232" w14:textId="77777777" w:rsidR="008464D5" w:rsidRDefault="008464D5" w:rsidP="0038459D">
            <w:pPr>
              <w:numPr>
                <w:ilvl w:val="1"/>
                <w:numId w:val="41"/>
              </w:numPr>
              <w:rPr>
                <w:color w:val="000000" w:themeColor="text1"/>
                <w:sz w:val="22"/>
                <w:szCs w:val="22"/>
              </w:rPr>
            </w:pPr>
            <w:r w:rsidRPr="3885FFEF">
              <w:rPr>
                <w:sz w:val="22"/>
                <w:szCs w:val="22"/>
                <w:lang w:val="en"/>
              </w:rPr>
              <w:t>Vector Name</w:t>
            </w:r>
          </w:p>
          <w:p w14:paraId="160177AA" w14:textId="77777777" w:rsidR="008464D5" w:rsidRDefault="008464D5" w:rsidP="0038459D">
            <w:pPr>
              <w:numPr>
                <w:ilvl w:val="1"/>
                <w:numId w:val="41"/>
              </w:numPr>
              <w:rPr>
                <w:color w:val="000000" w:themeColor="text1"/>
                <w:sz w:val="22"/>
                <w:szCs w:val="22"/>
              </w:rPr>
            </w:pPr>
            <w:r w:rsidRPr="3885FFEF">
              <w:rPr>
                <w:sz w:val="22"/>
                <w:szCs w:val="22"/>
                <w:lang w:val="en"/>
              </w:rPr>
              <w:t>Vector Description</w:t>
            </w:r>
          </w:p>
          <w:p w14:paraId="515883E2" w14:textId="77777777" w:rsidR="008464D5" w:rsidRDefault="008464D5" w:rsidP="006E04C2">
            <w:pPr>
              <w:numPr>
                <w:ilvl w:val="0"/>
                <w:numId w:val="14"/>
              </w:numPr>
              <w:rPr>
                <w:color w:val="000000" w:themeColor="text1"/>
                <w:sz w:val="22"/>
                <w:szCs w:val="22"/>
              </w:rPr>
            </w:pPr>
            <w:r w:rsidRPr="3885FFEF">
              <w:rPr>
                <w:color w:val="000000" w:themeColor="text1"/>
                <w:sz w:val="22"/>
                <w:szCs w:val="22"/>
                <w:lang w:val="en"/>
              </w:rPr>
              <w:t>Can:</w:t>
            </w:r>
          </w:p>
          <w:p w14:paraId="4BC847BF" w14:textId="77777777" w:rsidR="008464D5" w:rsidRPr="0038459D" w:rsidRDefault="008464D5" w:rsidP="0038459D">
            <w:pPr>
              <w:pStyle w:val="ListParagraph"/>
              <w:numPr>
                <w:ilvl w:val="1"/>
                <w:numId w:val="41"/>
              </w:numPr>
              <w:rPr>
                <w:color w:val="000000" w:themeColor="text1"/>
                <w:sz w:val="22"/>
                <w:szCs w:val="22"/>
              </w:rPr>
            </w:pPr>
            <w:r w:rsidRPr="0038459D">
              <w:rPr>
                <w:sz w:val="22"/>
                <w:szCs w:val="22"/>
                <w:lang w:val="en"/>
              </w:rPr>
              <w:t>Save the changes to permanent storage</w:t>
            </w:r>
          </w:p>
          <w:p w14:paraId="5D7551A3" w14:textId="77777777" w:rsidR="008464D5" w:rsidRDefault="008464D5" w:rsidP="0038459D">
            <w:pPr>
              <w:numPr>
                <w:ilvl w:val="1"/>
                <w:numId w:val="41"/>
              </w:numPr>
              <w:rPr>
                <w:color w:val="000000" w:themeColor="text1"/>
                <w:sz w:val="22"/>
                <w:szCs w:val="22"/>
              </w:rPr>
            </w:pPr>
            <w:r w:rsidRPr="3885FFEF">
              <w:rPr>
                <w:sz w:val="22"/>
                <w:szCs w:val="22"/>
                <w:lang w:val="en"/>
              </w:rPr>
              <w:t>Enable the user to edit the selected log entry</w:t>
            </w:r>
          </w:p>
          <w:p w14:paraId="78C9BF97" w14:textId="77777777" w:rsidR="008464D5" w:rsidRDefault="008464D5" w:rsidP="0038459D">
            <w:pPr>
              <w:numPr>
                <w:ilvl w:val="1"/>
                <w:numId w:val="41"/>
              </w:numPr>
              <w:rPr>
                <w:color w:val="000000" w:themeColor="text1"/>
                <w:sz w:val="22"/>
                <w:szCs w:val="22"/>
              </w:rPr>
            </w:pPr>
            <w:r w:rsidRPr="3885FFEF">
              <w:rPr>
                <w:sz w:val="22"/>
                <w:szCs w:val="22"/>
                <w:lang w:val="en"/>
              </w:rPr>
              <w:t>Add significant log entries to a vector</w:t>
            </w:r>
          </w:p>
          <w:p w14:paraId="6EC7FAD7" w14:textId="77777777" w:rsidR="008464D5" w:rsidRDefault="008464D5" w:rsidP="0038459D">
            <w:pPr>
              <w:numPr>
                <w:ilvl w:val="1"/>
                <w:numId w:val="41"/>
              </w:numPr>
              <w:rPr>
                <w:color w:val="000000" w:themeColor="text1"/>
                <w:sz w:val="22"/>
                <w:szCs w:val="22"/>
              </w:rPr>
            </w:pPr>
            <w:r w:rsidRPr="3885FFEF">
              <w:rPr>
                <w:sz w:val="22"/>
                <w:szCs w:val="22"/>
                <w:lang w:val="en"/>
              </w:rPr>
              <w:t>Establish connection between the lead and the user</w:t>
            </w:r>
          </w:p>
          <w:p w14:paraId="08EEF508" w14:textId="77777777" w:rsidR="008464D5" w:rsidRDefault="008464D5" w:rsidP="0038459D">
            <w:pPr>
              <w:numPr>
                <w:ilvl w:val="1"/>
                <w:numId w:val="41"/>
              </w:numPr>
              <w:rPr>
                <w:color w:val="000000" w:themeColor="text1"/>
                <w:sz w:val="22"/>
                <w:szCs w:val="22"/>
              </w:rPr>
            </w:pPr>
            <w:r w:rsidRPr="3885FFEF">
              <w:rPr>
                <w:sz w:val="22"/>
                <w:szCs w:val="22"/>
                <w:lang w:val="en"/>
              </w:rPr>
              <w:t>Allow user to do “Pull” operation</w:t>
            </w:r>
          </w:p>
          <w:p w14:paraId="523AEF2C" w14:textId="77777777" w:rsidR="008464D5" w:rsidRDefault="008464D5" w:rsidP="0038459D">
            <w:pPr>
              <w:pStyle w:val="ListParagraph"/>
              <w:numPr>
                <w:ilvl w:val="1"/>
                <w:numId w:val="41"/>
              </w:numPr>
              <w:rPr>
                <w:color w:val="000000" w:themeColor="text1"/>
                <w:sz w:val="22"/>
                <w:szCs w:val="22"/>
                <w:lang w:val="en"/>
              </w:rPr>
            </w:pPr>
            <w:r w:rsidRPr="3885FFEF">
              <w:rPr>
                <w:color w:val="000000" w:themeColor="text1"/>
                <w:sz w:val="22"/>
                <w:szCs w:val="22"/>
                <w:lang w:val="en"/>
              </w:rPr>
              <w:t>Allow user to do “Push” operation</w:t>
            </w:r>
          </w:p>
        </w:tc>
      </w:tr>
      <w:tr w:rsidR="008464D5" w14:paraId="1ADEE59B" w14:textId="77777777" w:rsidTr="006E04C2">
        <w:tc>
          <w:tcPr>
            <w:tcW w:w="8990" w:type="dxa"/>
            <w:gridSpan w:val="2"/>
          </w:tcPr>
          <w:p w14:paraId="3BA09773" w14:textId="389EDA9A" w:rsidR="008464D5" w:rsidRDefault="008464D5" w:rsidP="006E04C2">
            <w:pPr>
              <w:rPr>
                <w:b/>
                <w:bCs/>
              </w:rPr>
            </w:pPr>
            <w:r w:rsidRPr="00C611EB">
              <w:rPr>
                <w:b/>
                <w:bCs/>
              </w:rPr>
              <w:t>Contract:</w:t>
            </w:r>
            <w:r>
              <w:t xml:space="preserve"> </w:t>
            </w:r>
            <w:r w:rsidR="00384083">
              <w:t>Requests Information from Database</w:t>
            </w:r>
          </w:p>
        </w:tc>
      </w:tr>
      <w:tr w:rsidR="008464D5" w14:paraId="5DEB5107" w14:textId="77777777" w:rsidTr="006E04C2">
        <w:tc>
          <w:tcPr>
            <w:tcW w:w="4482" w:type="dxa"/>
          </w:tcPr>
          <w:p w14:paraId="741B2214" w14:textId="77777777" w:rsidR="008464D5" w:rsidRDefault="008464D5" w:rsidP="006E04C2">
            <w:pPr>
              <w:rPr>
                <w:b/>
                <w:bCs/>
              </w:rPr>
            </w:pPr>
            <w:r w:rsidRPr="00C611EB">
              <w:rPr>
                <w:b/>
                <w:bCs/>
              </w:rPr>
              <w:t>Responsibilities</w:t>
            </w:r>
          </w:p>
        </w:tc>
        <w:tc>
          <w:tcPr>
            <w:tcW w:w="4508" w:type="dxa"/>
          </w:tcPr>
          <w:p w14:paraId="4FF75100" w14:textId="77777777" w:rsidR="008464D5" w:rsidRDefault="008464D5" w:rsidP="006E04C2">
            <w:r w:rsidRPr="00C611EB">
              <w:rPr>
                <w:b/>
                <w:bCs/>
              </w:rPr>
              <w:t>Collaborations</w:t>
            </w:r>
          </w:p>
        </w:tc>
      </w:tr>
      <w:tr w:rsidR="008464D5" w14:paraId="32DD3160" w14:textId="77777777" w:rsidTr="006E04C2">
        <w:tc>
          <w:tcPr>
            <w:tcW w:w="4482" w:type="dxa"/>
          </w:tcPr>
          <w:p w14:paraId="27906631" w14:textId="09DF1E6E" w:rsidR="008464D5" w:rsidRDefault="00384083" w:rsidP="59D7A458">
            <w:pPr>
              <w:pStyle w:val="ListParagraph"/>
              <w:rPr>
                <w:rFonts w:eastAsiaTheme="minorEastAsia"/>
              </w:rPr>
            </w:pPr>
            <w:r>
              <w:rPr>
                <w:rFonts w:eastAsiaTheme="minorEastAsia"/>
              </w:rPr>
              <w:t>Requests information from Database.</w:t>
            </w:r>
          </w:p>
        </w:tc>
        <w:tc>
          <w:tcPr>
            <w:tcW w:w="4508" w:type="dxa"/>
          </w:tcPr>
          <w:p w14:paraId="69AD27CF" w14:textId="08C96A3C" w:rsidR="008464D5" w:rsidRDefault="00384083" w:rsidP="006E04C2">
            <w:r>
              <w:t>DB?</w:t>
            </w:r>
          </w:p>
        </w:tc>
      </w:tr>
      <w:tr w:rsidR="008464D5" w14:paraId="4BA7F953" w14:textId="77777777" w:rsidTr="006E04C2">
        <w:tc>
          <w:tcPr>
            <w:tcW w:w="8990" w:type="dxa"/>
            <w:gridSpan w:val="2"/>
          </w:tcPr>
          <w:p w14:paraId="6ABC0F68" w14:textId="74EC5801" w:rsidR="008464D5" w:rsidRDefault="008464D5" w:rsidP="006E04C2">
            <w:pPr>
              <w:pStyle w:val="ListParagraph"/>
              <w:ind w:left="0"/>
            </w:pPr>
            <w:r w:rsidRPr="00C611EB">
              <w:rPr>
                <w:b/>
                <w:bCs/>
              </w:rPr>
              <w:t>Contract</w:t>
            </w:r>
            <w:r>
              <w:t xml:space="preserve">: </w:t>
            </w:r>
          </w:p>
        </w:tc>
      </w:tr>
      <w:tr w:rsidR="008464D5" w14:paraId="1DE0CE25" w14:textId="77777777" w:rsidTr="006E04C2">
        <w:tc>
          <w:tcPr>
            <w:tcW w:w="4482" w:type="dxa"/>
          </w:tcPr>
          <w:p w14:paraId="0614B840" w14:textId="77777777" w:rsidR="008464D5" w:rsidRDefault="008464D5" w:rsidP="006E04C2">
            <w:pPr>
              <w:pStyle w:val="ListParagraph"/>
              <w:ind w:left="0"/>
              <w:rPr>
                <w:b/>
                <w:bCs/>
              </w:rPr>
            </w:pPr>
            <w:r w:rsidRPr="00C611EB">
              <w:rPr>
                <w:b/>
                <w:bCs/>
              </w:rPr>
              <w:t>Responsibilities</w:t>
            </w:r>
          </w:p>
        </w:tc>
        <w:tc>
          <w:tcPr>
            <w:tcW w:w="4508" w:type="dxa"/>
          </w:tcPr>
          <w:p w14:paraId="63ED3395" w14:textId="77777777" w:rsidR="008464D5" w:rsidRDefault="008464D5" w:rsidP="006E04C2">
            <w:pPr>
              <w:pStyle w:val="ListParagraph"/>
              <w:ind w:left="0"/>
              <w:rPr>
                <w:b/>
                <w:bCs/>
              </w:rPr>
            </w:pPr>
            <w:r w:rsidRPr="00C611EB">
              <w:rPr>
                <w:b/>
                <w:bCs/>
              </w:rPr>
              <w:t>Collaborations</w:t>
            </w:r>
          </w:p>
        </w:tc>
      </w:tr>
      <w:tr w:rsidR="008464D5" w14:paraId="0A116F2B" w14:textId="77777777" w:rsidTr="006E04C2">
        <w:trPr>
          <w:trHeight w:val="800"/>
        </w:trPr>
        <w:tc>
          <w:tcPr>
            <w:tcW w:w="4482" w:type="dxa"/>
          </w:tcPr>
          <w:p w14:paraId="4A50B6DB" w14:textId="04B07B77" w:rsidR="008464D5" w:rsidRDefault="008464D5" w:rsidP="07836C97">
            <w:pPr>
              <w:pStyle w:val="ListParagraph"/>
              <w:rPr>
                <w:rFonts w:eastAsiaTheme="minorEastAsia"/>
              </w:rPr>
            </w:pPr>
          </w:p>
        </w:tc>
        <w:tc>
          <w:tcPr>
            <w:tcW w:w="4508" w:type="dxa"/>
          </w:tcPr>
          <w:p w14:paraId="1583C894" w14:textId="77777777" w:rsidR="008464D5" w:rsidRDefault="008464D5" w:rsidP="006E04C2">
            <w:pPr>
              <w:pStyle w:val="ListParagraph"/>
              <w:ind w:left="0"/>
            </w:pPr>
          </w:p>
          <w:p w14:paraId="7BB28125" w14:textId="2D9A761C" w:rsidR="008464D5" w:rsidRDefault="008464D5" w:rsidP="006E04C2">
            <w:pPr>
              <w:pStyle w:val="ListParagraph"/>
              <w:ind w:left="0"/>
            </w:pPr>
          </w:p>
        </w:tc>
      </w:tr>
    </w:tbl>
    <w:p w14:paraId="59E26883" w14:textId="2E841FC7" w:rsidR="008464D5" w:rsidRDefault="008464D5" w:rsidP="008464D5">
      <w:pPr>
        <w:pStyle w:val="Caption"/>
        <w:rPr>
          <w:noProof/>
        </w:rPr>
      </w:pPr>
      <w:r>
        <w:t>Table 4</w:t>
      </w:r>
    </w:p>
    <w:p w14:paraId="5DD043A7" w14:textId="252D52E5" w:rsidR="008464D5" w:rsidRPr="00271365" w:rsidRDefault="008464D5" w:rsidP="008464D5">
      <w:pPr>
        <w:pStyle w:val="Heading3"/>
      </w:pPr>
      <w:r>
        <w:t xml:space="preserve">Contract </w:t>
      </w:r>
    </w:p>
    <w:p w14:paraId="186E2D34" w14:textId="1A464E5F" w:rsidR="008464D5" w:rsidRDefault="00384083" w:rsidP="00384083">
      <w:pPr>
        <w:ind w:left="720"/>
      </w:pPr>
      <w:r>
        <w:t>This contract is to requests or update information of a vector based on the database status.</w:t>
      </w:r>
    </w:p>
    <w:p w14:paraId="762B2B76" w14:textId="7EB29D0A" w:rsidR="00690FF1" w:rsidRDefault="00690FF1" w:rsidP="00690FF1">
      <w:pPr>
        <w:ind w:firstLine="648"/>
      </w:pPr>
    </w:p>
    <w:p w14:paraId="712F3258" w14:textId="0CB3D419" w:rsidR="00690FF1" w:rsidRDefault="00690FF1" w:rsidP="00690FF1">
      <w:pPr>
        <w:ind w:left="648"/>
      </w:pPr>
      <w:r>
        <w:t xml:space="preserve">Protocol: </w:t>
      </w:r>
      <w:r w:rsidR="00B425B2">
        <w:t>Set Vector Name</w:t>
      </w:r>
    </w:p>
    <w:p w14:paraId="3AAB4A23" w14:textId="6B21D423" w:rsidR="00690FF1" w:rsidRDefault="00690FF1" w:rsidP="00690FF1">
      <w:pPr>
        <w:ind w:left="648"/>
      </w:pPr>
      <w:r>
        <w:t>Method Name:</w:t>
      </w:r>
      <w:r w:rsidR="00B425B2">
        <w:t xml:space="preserve"> setVectorName</w:t>
      </w:r>
    </w:p>
    <w:p w14:paraId="5847F768" w14:textId="09440454" w:rsidR="00690FF1" w:rsidRDefault="00690FF1" w:rsidP="00690FF1">
      <w:pPr>
        <w:ind w:left="648"/>
      </w:pPr>
      <w:r>
        <w:t>Type of Output:</w:t>
      </w:r>
      <w:r w:rsidR="00B425B2">
        <w:t xml:space="preserve"> Void, sets a property of the class</w:t>
      </w:r>
    </w:p>
    <w:p w14:paraId="5BEB30B0" w14:textId="1CB5CA52" w:rsidR="00690FF1" w:rsidRDefault="00690FF1" w:rsidP="00690FF1">
      <w:pPr>
        <w:ind w:left="648"/>
      </w:pPr>
      <w:r>
        <w:t>Type of Input:</w:t>
      </w:r>
      <w:r w:rsidR="00B425B2">
        <w:t xml:space="preserve"> String, represents vector name</w:t>
      </w:r>
    </w:p>
    <w:p w14:paraId="68B7BCF5" w14:textId="48E7F601" w:rsidR="00690FF1" w:rsidRDefault="00690FF1" w:rsidP="00690FF1">
      <w:pPr>
        <w:ind w:left="648"/>
      </w:pPr>
      <w:r>
        <w:t>Pre-Conditions:</w:t>
      </w:r>
      <w:r w:rsidR="00B425B2">
        <w:t xml:space="preserve"> name of vector not set.</w:t>
      </w:r>
    </w:p>
    <w:p w14:paraId="6BD8E7DB" w14:textId="097E395D" w:rsidR="00690FF1" w:rsidRDefault="00690FF1" w:rsidP="00690FF1">
      <w:pPr>
        <w:ind w:left="648"/>
      </w:pPr>
      <w:r>
        <w:t>Post-Conditions:</w:t>
      </w:r>
      <w:r w:rsidR="00B425B2">
        <w:t xml:space="preserve"> Name of vector is set.</w:t>
      </w:r>
    </w:p>
    <w:p w14:paraId="0E4F97EB" w14:textId="457214B7" w:rsidR="00B425B2" w:rsidRDefault="00B425B2" w:rsidP="00690FF1">
      <w:pPr>
        <w:ind w:left="648"/>
      </w:pPr>
    </w:p>
    <w:p w14:paraId="3F9D6F44" w14:textId="0DD3B02D" w:rsidR="00B425B2" w:rsidRDefault="00B425B2" w:rsidP="00690FF1">
      <w:pPr>
        <w:ind w:left="648"/>
      </w:pPr>
      <w:r>
        <w:t>Protocol: Save to Database</w:t>
      </w:r>
    </w:p>
    <w:p w14:paraId="37E2DA91" w14:textId="37C20155" w:rsidR="00B425B2" w:rsidRDefault="00B425B2" w:rsidP="00B425B2">
      <w:pPr>
        <w:ind w:left="648"/>
      </w:pPr>
      <w:r>
        <w:t>Method Name: saveDB</w:t>
      </w:r>
    </w:p>
    <w:p w14:paraId="14E7B9A1" w14:textId="039FC8D1" w:rsidR="00B425B2" w:rsidRDefault="00B425B2" w:rsidP="00B425B2">
      <w:pPr>
        <w:ind w:left="648"/>
      </w:pPr>
      <w:r>
        <w:t>Type of Output: Void, performs an action onto a database</w:t>
      </w:r>
    </w:p>
    <w:p w14:paraId="18C91DDF" w14:textId="193B8192" w:rsidR="00B425B2" w:rsidRDefault="00B425B2" w:rsidP="00B425B2">
      <w:pPr>
        <w:ind w:left="648"/>
      </w:pPr>
      <w:r>
        <w:t>Type of Input: Void, performs with fields in class.</w:t>
      </w:r>
    </w:p>
    <w:p w14:paraId="768BB951" w14:textId="098AE4D1" w:rsidR="00B425B2" w:rsidRDefault="00B425B2" w:rsidP="00B425B2">
      <w:pPr>
        <w:ind w:left="648"/>
      </w:pPr>
      <w:r>
        <w:t>Pre-Conditions: Save Vector action triggered.</w:t>
      </w:r>
    </w:p>
    <w:p w14:paraId="6951594D" w14:textId="2AE1DF8B" w:rsidR="00B425B2" w:rsidRDefault="00B425B2" w:rsidP="00B425B2">
      <w:pPr>
        <w:ind w:left="648"/>
      </w:pPr>
      <w:r>
        <w:t>Post-Conditions: Vector and information is saved to Database.</w:t>
      </w:r>
    </w:p>
    <w:p w14:paraId="4DD0550F" w14:textId="796B0351" w:rsidR="00B425B2" w:rsidRDefault="00B425B2" w:rsidP="00690FF1">
      <w:pPr>
        <w:ind w:left="648"/>
      </w:pPr>
    </w:p>
    <w:p w14:paraId="26B6A756" w14:textId="77777777" w:rsidR="00BF1E4D" w:rsidRDefault="00BF1E4D" w:rsidP="00BF1E4D">
      <w:pPr>
        <w:ind w:firstLine="648"/>
      </w:pPr>
    </w:p>
    <w:p w14:paraId="483E5460" w14:textId="3CA2F2F4" w:rsidR="00BF1E4D" w:rsidRDefault="00BF1E4D" w:rsidP="00BF1E4D">
      <w:pPr>
        <w:ind w:left="648"/>
      </w:pPr>
      <w:r>
        <w:t>Protocol: Add Log Entry</w:t>
      </w:r>
    </w:p>
    <w:p w14:paraId="1A37C151" w14:textId="149D0806" w:rsidR="00BF1E4D" w:rsidRDefault="00BF1E4D" w:rsidP="00BF1E4D">
      <w:pPr>
        <w:ind w:left="648"/>
      </w:pPr>
      <w:r>
        <w:t>Method Name: addLogEntry</w:t>
      </w:r>
    </w:p>
    <w:p w14:paraId="67FFFD1E" w14:textId="654C7779" w:rsidR="00BF1E4D" w:rsidRDefault="00BF1E4D" w:rsidP="00BF1E4D">
      <w:pPr>
        <w:ind w:left="648"/>
      </w:pPr>
      <w:r>
        <w:t>Type of Output: Void, performs action on class fields</w:t>
      </w:r>
    </w:p>
    <w:p w14:paraId="629E46AE" w14:textId="6A1C3AE3" w:rsidR="00BF1E4D" w:rsidRDefault="00BF1E4D" w:rsidP="00BF1E4D">
      <w:pPr>
        <w:ind w:left="648"/>
      </w:pPr>
      <w:r>
        <w:t>Type of Input: Log Entry, received an instance of the log entry to be added to the vector.</w:t>
      </w:r>
    </w:p>
    <w:p w14:paraId="6D0A78CB" w14:textId="63AA0F74" w:rsidR="00BF1E4D" w:rsidRDefault="00BF1E4D" w:rsidP="00BF1E4D">
      <w:pPr>
        <w:ind w:left="648"/>
      </w:pPr>
      <w:r>
        <w:t>Pre-Conditions: Log Entry is not in Vector already</w:t>
      </w:r>
    </w:p>
    <w:p w14:paraId="45C9000D" w14:textId="4B6045E8" w:rsidR="00BF1E4D" w:rsidRDefault="00BF1E4D" w:rsidP="00BF1E4D">
      <w:pPr>
        <w:ind w:left="648"/>
      </w:pPr>
      <w:r>
        <w:t>Post-Conditions: Log entry added to vector.</w:t>
      </w:r>
    </w:p>
    <w:p w14:paraId="24589A7B" w14:textId="18575274" w:rsidR="00690FF1" w:rsidRDefault="00690FF1" w:rsidP="00384083">
      <w:pPr>
        <w:ind w:left="720"/>
        <w:rPr>
          <w:color w:val="000000" w:themeColor="text1"/>
        </w:rPr>
      </w:pPr>
    </w:p>
    <w:p w14:paraId="7E312574" w14:textId="77777777" w:rsidR="000D1572" w:rsidRDefault="000D1572" w:rsidP="000D1572">
      <w:pPr>
        <w:ind w:firstLine="648"/>
      </w:pPr>
    </w:p>
    <w:p w14:paraId="3E76C7BB" w14:textId="7FE6C9C7" w:rsidR="000D1572" w:rsidRDefault="000D1572" w:rsidP="000D1572">
      <w:pPr>
        <w:ind w:left="648"/>
      </w:pPr>
      <w:r>
        <w:t>Protocol: Pull from Database</w:t>
      </w:r>
    </w:p>
    <w:p w14:paraId="6DD91CAF" w14:textId="2A1DFE5F" w:rsidR="000D1572" w:rsidRDefault="000D1572" w:rsidP="000D1572">
      <w:pPr>
        <w:ind w:left="648"/>
      </w:pPr>
      <w:r>
        <w:t>Method Name: pull</w:t>
      </w:r>
    </w:p>
    <w:p w14:paraId="3D2E57EA" w14:textId="609CCF05" w:rsidR="000D1572" w:rsidRDefault="000D1572" w:rsidP="000D1572">
      <w:pPr>
        <w:ind w:left="648"/>
      </w:pPr>
      <w:r>
        <w:t>Type of Output: Void, modifications done on class</w:t>
      </w:r>
    </w:p>
    <w:p w14:paraId="35EF8D0A" w14:textId="03093730" w:rsidR="000D1572" w:rsidRDefault="000D1572" w:rsidP="000D1572">
      <w:pPr>
        <w:ind w:left="648"/>
      </w:pPr>
      <w:r>
        <w:t>Type of Input: Void</w:t>
      </w:r>
    </w:p>
    <w:p w14:paraId="42029B17" w14:textId="1CFA255C" w:rsidR="000D1572" w:rsidRDefault="000D1572" w:rsidP="000D1572">
      <w:pPr>
        <w:ind w:left="648"/>
      </w:pPr>
      <w:r>
        <w:t>Pre-Conditions: Updates are possible</w:t>
      </w:r>
    </w:p>
    <w:p w14:paraId="79048EC1" w14:textId="662D2B41" w:rsidR="000D1572" w:rsidRDefault="000D1572" w:rsidP="000D1572">
      <w:pPr>
        <w:ind w:left="648"/>
      </w:pPr>
      <w:r>
        <w:t>Post-Conditions: Vector updated from database.</w:t>
      </w:r>
    </w:p>
    <w:p w14:paraId="0D5B62C9" w14:textId="77777777" w:rsidR="000D1572" w:rsidRDefault="000D1572" w:rsidP="000D1572">
      <w:pPr>
        <w:ind w:firstLine="648"/>
      </w:pPr>
    </w:p>
    <w:p w14:paraId="05E95E90" w14:textId="12806C3C" w:rsidR="000D1572" w:rsidRDefault="000D1572" w:rsidP="000D1572">
      <w:pPr>
        <w:ind w:left="648"/>
      </w:pPr>
      <w:r>
        <w:t>Protocol: Push to database</w:t>
      </w:r>
    </w:p>
    <w:p w14:paraId="64DD6DDC" w14:textId="5678A141" w:rsidR="000D1572" w:rsidRDefault="000D1572" w:rsidP="000D1572">
      <w:pPr>
        <w:ind w:left="648"/>
      </w:pPr>
      <w:r>
        <w:t>Method Name: push</w:t>
      </w:r>
    </w:p>
    <w:p w14:paraId="1DCC8FEE" w14:textId="78722C2D" w:rsidR="000D1572" w:rsidRDefault="000D1572" w:rsidP="000D1572">
      <w:pPr>
        <w:ind w:left="648"/>
      </w:pPr>
      <w:r>
        <w:t>Type of Output: Void</w:t>
      </w:r>
    </w:p>
    <w:p w14:paraId="4BBA4C5E" w14:textId="22E58811" w:rsidR="000D1572" w:rsidRDefault="000D1572" w:rsidP="000D1572">
      <w:pPr>
        <w:ind w:left="648"/>
      </w:pPr>
      <w:r>
        <w:t>Type of Input: Void, information obtained from vector itself</w:t>
      </w:r>
    </w:p>
    <w:p w14:paraId="451080C0" w14:textId="03777FB1" w:rsidR="000D1572" w:rsidRDefault="000D1572" w:rsidP="000D1572">
      <w:pPr>
        <w:ind w:left="648"/>
      </w:pPr>
      <w:r>
        <w:t>Pre-Conditions: Changes made to Vector</w:t>
      </w:r>
    </w:p>
    <w:p w14:paraId="25280DFC" w14:textId="5F077194" w:rsidR="000D1572" w:rsidRDefault="000D1572" w:rsidP="000D1572">
      <w:pPr>
        <w:ind w:left="648"/>
      </w:pPr>
      <w:r>
        <w:t>Post-Conditions: Database updated.</w:t>
      </w:r>
    </w:p>
    <w:p w14:paraId="796AB2D4" w14:textId="77777777" w:rsidR="000D1572" w:rsidRDefault="000D1572" w:rsidP="000D1572">
      <w:pPr>
        <w:ind w:left="648"/>
      </w:pPr>
    </w:p>
    <w:p w14:paraId="428F7A6D" w14:textId="77777777" w:rsidR="000D1572" w:rsidRDefault="000D1572" w:rsidP="00384083">
      <w:pPr>
        <w:ind w:left="720"/>
        <w:rPr>
          <w:color w:val="000000" w:themeColor="text1"/>
        </w:rPr>
      </w:pPr>
    </w:p>
    <w:p w14:paraId="716290DA" w14:textId="5C7BA7E0" w:rsidR="008464D5" w:rsidRDefault="008464D5" w:rsidP="008464D5">
      <w:pPr>
        <w:pStyle w:val="Heading1"/>
      </w:pPr>
      <w:r>
        <w:t xml:space="preserve">Detailed Description of </w:t>
      </w:r>
      <w:r w:rsidR="009206DC">
        <w:t>Analysis</w:t>
      </w:r>
      <w:r>
        <w:t xml:space="preserve"> Subsystem</w:t>
      </w:r>
    </w:p>
    <w:p w14:paraId="1E9CB782" w14:textId="09D29D20" w:rsidR="00582C32" w:rsidRDefault="00582C32"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8464D5" w14:paraId="5784FA3B" w14:textId="77777777" w:rsidTr="006E04C2">
        <w:tc>
          <w:tcPr>
            <w:tcW w:w="4495" w:type="dxa"/>
          </w:tcPr>
          <w:p w14:paraId="300FBD71" w14:textId="77777777" w:rsidR="008464D5" w:rsidRDefault="008464D5" w:rsidP="006E04C2">
            <w:pPr>
              <w:rPr>
                <w:b/>
                <w:bCs/>
                <w:color w:val="000000" w:themeColor="text1"/>
              </w:rPr>
            </w:pPr>
            <w:r>
              <w:rPr>
                <w:b/>
                <w:bCs/>
                <w:color w:val="000000" w:themeColor="text1"/>
              </w:rPr>
              <w:t xml:space="preserve">Component Name: </w:t>
            </w:r>
          </w:p>
          <w:p w14:paraId="66E3563D" w14:textId="77777777" w:rsidR="008464D5" w:rsidRPr="00A0152D" w:rsidRDefault="008464D5" w:rsidP="006E04C2">
            <w:pPr>
              <w:ind w:left="720"/>
              <w:rPr>
                <w:color w:val="000000" w:themeColor="text1"/>
              </w:rPr>
            </w:pPr>
            <w:r>
              <w:rPr>
                <w:color w:val="000000" w:themeColor="text1"/>
              </w:rPr>
              <w:t>Data Processing</w:t>
            </w:r>
          </w:p>
        </w:tc>
        <w:tc>
          <w:tcPr>
            <w:tcW w:w="4495" w:type="dxa"/>
          </w:tcPr>
          <w:p w14:paraId="3A705939" w14:textId="77777777" w:rsidR="008464D5" w:rsidRDefault="008464D5" w:rsidP="006E04C2">
            <w:pPr>
              <w:rPr>
                <w:b/>
                <w:bCs/>
                <w:color w:val="000000" w:themeColor="text1"/>
              </w:rPr>
            </w:pPr>
            <w:r>
              <w:rPr>
                <w:b/>
                <w:bCs/>
                <w:color w:val="000000" w:themeColor="text1"/>
              </w:rPr>
              <w:t xml:space="preserve">Purpose: </w:t>
            </w:r>
          </w:p>
          <w:p w14:paraId="031BAB3D" w14:textId="77777777" w:rsidR="008464D5" w:rsidRPr="00532B8F" w:rsidRDefault="008464D5" w:rsidP="006E04C2">
            <w:pPr>
              <w:ind w:left="720"/>
              <w:rPr>
                <w:color w:val="000000" w:themeColor="text1"/>
              </w:rPr>
            </w:pPr>
            <w:r>
              <w:rPr>
                <w:color w:val="000000" w:themeColor="text1"/>
              </w:rPr>
              <w:t>Handles the ingestion, cleansing, and validation of the files uploaded to PICK. Here the log files are generated prior to being sent to Splunk.</w:t>
            </w:r>
          </w:p>
        </w:tc>
      </w:tr>
      <w:tr w:rsidR="008464D5" w14:paraId="4DAE9BAD" w14:textId="77777777" w:rsidTr="006E04C2">
        <w:tc>
          <w:tcPr>
            <w:tcW w:w="8990" w:type="dxa"/>
            <w:gridSpan w:val="2"/>
          </w:tcPr>
          <w:p w14:paraId="238096AF" w14:textId="77777777" w:rsidR="008464D5" w:rsidRDefault="008464D5" w:rsidP="006E04C2">
            <w:pPr>
              <w:rPr>
                <w:b/>
                <w:bCs/>
                <w:color w:val="000000" w:themeColor="text1"/>
              </w:rPr>
            </w:pPr>
            <w:r>
              <w:rPr>
                <w:b/>
                <w:bCs/>
                <w:color w:val="000000" w:themeColor="text1"/>
              </w:rPr>
              <w:t>Classes:</w:t>
            </w:r>
          </w:p>
          <w:p w14:paraId="17217B9D" w14:textId="77777777" w:rsidR="008464D5" w:rsidRDefault="008464D5" w:rsidP="006E04C2">
            <w:pPr>
              <w:pStyle w:val="ListParagraph"/>
              <w:numPr>
                <w:ilvl w:val="0"/>
                <w:numId w:val="22"/>
              </w:numPr>
              <w:rPr>
                <w:color w:val="000000" w:themeColor="text1"/>
              </w:rPr>
            </w:pPr>
            <w:r>
              <w:rPr>
                <w:color w:val="000000" w:themeColor="text1"/>
              </w:rPr>
              <w:t>Ingestion</w:t>
            </w:r>
          </w:p>
          <w:p w14:paraId="7A8FE6CF" w14:textId="77777777" w:rsidR="008464D5" w:rsidRDefault="008464D5" w:rsidP="006E04C2">
            <w:pPr>
              <w:pStyle w:val="ListParagraph"/>
              <w:numPr>
                <w:ilvl w:val="0"/>
                <w:numId w:val="22"/>
              </w:numPr>
              <w:rPr>
                <w:color w:val="000000" w:themeColor="text1"/>
              </w:rPr>
            </w:pPr>
            <w:r>
              <w:rPr>
                <w:color w:val="000000" w:themeColor="text1"/>
              </w:rPr>
              <w:t>Cleansing</w:t>
            </w:r>
          </w:p>
          <w:p w14:paraId="7D969CEA" w14:textId="77777777" w:rsidR="008464D5" w:rsidRDefault="008464D5" w:rsidP="006E04C2">
            <w:pPr>
              <w:pStyle w:val="ListParagraph"/>
              <w:numPr>
                <w:ilvl w:val="0"/>
                <w:numId w:val="22"/>
              </w:numPr>
              <w:rPr>
                <w:color w:val="000000" w:themeColor="text1"/>
              </w:rPr>
            </w:pPr>
            <w:r>
              <w:rPr>
                <w:color w:val="000000" w:themeColor="text1"/>
              </w:rPr>
              <w:t>Validation</w:t>
            </w:r>
          </w:p>
          <w:p w14:paraId="56325DB0" w14:textId="7D0CF707" w:rsidR="008464D5" w:rsidRPr="00190F23" w:rsidRDefault="008464D5" w:rsidP="006E04C2">
            <w:pPr>
              <w:pStyle w:val="ListParagraph"/>
              <w:numPr>
                <w:ilvl w:val="0"/>
                <w:numId w:val="22"/>
              </w:numPr>
              <w:rPr>
                <w:color w:val="000000" w:themeColor="text1"/>
              </w:rPr>
            </w:pPr>
            <w:r>
              <w:rPr>
                <w:color w:val="000000" w:themeColor="text1"/>
              </w:rPr>
              <w:t>Enforcement Action Report</w:t>
            </w:r>
          </w:p>
          <w:p w14:paraId="160EB7D1" w14:textId="77777777" w:rsidR="008464D5" w:rsidRPr="00A0152D" w:rsidRDefault="008464D5" w:rsidP="008464D5">
            <w:pPr>
              <w:keepNext/>
              <w:rPr>
                <w:b/>
                <w:bCs/>
                <w:color w:val="000000" w:themeColor="text1"/>
              </w:rPr>
            </w:pPr>
          </w:p>
        </w:tc>
      </w:tr>
    </w:tbl>
    <w:p w14:paraId="661F6DE0" w14:textId="1CEB7536" w:rsidR="008464D5" w:rsidRDefault="008464D5" w:rsidP="00FC7381">
      <w:pPr>
        <w:rPr>
          <w:color w:val="000000" w:themeColor="text1"/>
        </w:rPr>
      </w:pPr>
    </w:p>
    <w:p w14:paraId="1F02EAF9" w14:textId="02AEF1B5" w:rsidR="008464D5" w:rsidRPr="009006EF" w:rsidRDefault="008464D5" w:rsidP="008464D5">
      <w:pPr>
        <w:pStyle w:val="Heading2"/>
      </w:pPr>
      <w:bookmarkStart w:id="69" w:name="_Toc226979937"/>
      <w:r w:rsidRPr="00FC7381">
        <w:t>Class</w:t>
      </w:r>
      <w:r>
        <w:t xml:space="preserve"> Description Log File</w:t>
      </w:r>
      <w:bookmarkEnd w:id="69"/>
    </w:p>
    <w:p w14:paraId="4DFD1777" w14:textId="0AF195CC"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38D72F1" w14:textId="77777777" w:rsidTr="006E04C2">
        <w:tc>
          <w:tcPr>
            <w:tcW w:w="8990" w:type="dxa"/>
            <w:gridSpan w:val="2"/>
          </w:tcPr>
          <w:p w14:paraId="017A153D" w14:textId="77777777" w:rsidR="008464D5" w:rsidRDefault="008464D5" w:rsidP="006E04C2">
            <w:r w:rsidRPr="3150E664">
              <w:rPr>
                <w:b/>
                <w:bCs/>
              </w:rPr>
              <w:t>Class Name</w:t>
            </w:r>
            <w:r>
              <w:t>: Log File</w:t>
            </w:r>
          </w:p>
        </w:tc>
      </w:tr>
      <w:tr w:rsidR="008464D5" w14:paraId="45AE37A1" w14:textId="77777777" w:rsidTr="006E04C2">
        <w:tc>
          <w:tcPr>
            <w:tcW w:w="8990" w:type="dxa"/>
            <w:gridSpan w:val="2"/>
          </w:tcPr>
          <w:p w14:paraId="247F60B8" w14:textId="77777777" w:rsidR="008464D5" w:rsidRDefault="008464D5" w:rsidP="006E04C2">
            <w:pPr>
              <w:rPr>
                <w:b/>
                <w:bCs/>
              </w:rPr>
            </w:pPr>
            <w:r w:rsidRPr="089576B4">
              <w:rPr>
                <w:b/>
                <w:bCs/>
              </w:rPr>
              <w:t xml:space="preserve">Description: </w:t>
            </w:r>
            <w:r>
              <w:t>File from where entries are going to be extracted</w:t>
            </w:r>
          </w:p>
        </w:tc>
      </w:tr>
      <w:tr w:rsidR="008464D5" w14:paraId="5092BA00" w14:textId="77777777" w:rsidTr="006E04C2">
        <w:tc>
          <w:tcPr>
            <w:tcW w:w="8990" w:type="dxa"/>
            <w:gridSpan w:val="2"/>
          </w:tcPr>
          <w:p w14:paraId="4798EB96" w14:textId="77777777" w:rsidR="008464D5" w:rsidRDefault="008464D5" w:rsidP="006E04C2">
            <w:r w:rsidRPr="3150E664">
              <w:rPr>
                <w:b/>
                <w:bCs/>
              </w:rPr>
              <w:t>Superclass</w:t>
            </w:r>
            <w:r>
              <w:t>: None</w:t>
            </w:r>
          </w:p>
        </w:tc>
      </w:tr>
      <w:tr w:rsidR="008464D5" w14:paraId="334EEBE2" w14:textId="77777777" w:rsidTr="006E04C2">
        <w:tc>
          <w:tcPr>
            <w:tcW w:w="8990" w:type="dxa"/>
            <w:gridSpan w:val="2"/>
          </w:tcPr>
          <w:p w14:paraId="27F66A0B" w14:textId="77777777" w:rsidR="008464D5" w:rsidRDefault="008464D5" w:rsidP="006E04C2">
            <w:r w:rsidRPr="3150E664">
              <w:rPr>
                <w:b/>
                <w:bCs/>
              </w:rPr>
              <w:t>Subclasses</w:t>
            </w:r>
            <w:r>
              <w:t>: None</w:t>
            </w:r>
          </w:p>
        </w:tc>
      </w:tr>
      <w:tr w:rsidR="008464D5" w14:paraId="268F6BDE" w14:textId="77777777" w:rsidTr="006E04C2">
        <w:tc>
          <w:tcPr>
            <w:tcW w:w="8990" w:type="dxa"/>
            <w:gridSpan w:val="2"/>
          </w:tcPr>
          <w:p w14:paraId="75BC064E" w14:textId="77777777" w:rsidR="008464D5" w:rsidRDefault="008464D5" w:rsidP="006E04C2">
            <w:pPr>
              <w:rPr>
                <w:b/>
                <w:bCs/>
              </w:rPr>
            </w:pPr>
            <w:r w:rsidRPr="3150E664">
              <w:rPr>
                <w:b/>
                <w:bCs/>
              </w:rPr>
              <w:t>Private Responsibilities</w:t>
            </w:r>
          </w:p>
          <w:p w14:paraId="494AC9EF" w14:textId="77777777" w:rsidR="008464D5" w:rsidRDefault="008464D5" w:rsidP="006E04C2">
            <w:pPr>
              <w:pStyle w:val="ListParagraph"/>
              <w:numPr>
                <w:ilvl w:val="0"/>
                <w:numId w:val="7"/>
              </w:numPr>
              <w:rPr>
                <w:color w:val="000000" w:themeColor="text1"/>
                <w:sz w:val="22"/>
                <w:szCs w:val="22"/>
                <w:lang w:val="en"/>
              </w:rPr>
            </w:pPr>
            <w:r w:rsidRPr="5D28221D">
              <w:rPr>
                <w:color w:val="000000" w:themeColor="text1"/>
                <w:sz w:val="22"/>
                <w:szCs w:val="22"/>
                <w:lang w:val="en"/>
              </w:rPr>
              <w:t>Knows:</w:t>
            </w:r>
          </w:p>
          <w:p w14:paraId="5531A95E" w14:textId="77777777" w:rsidR="008464D5" w:rsidRDefault="008464D5" w:rsidP="006E04C2">
            <w:pPr>
              <w:pStyle w:val="ListParagraph"/>
              <w:numPr>
                <w:ilvl w:val="1"/>
                <w:numId w:val="9"/>
              </w:numPr>
              <w:rPr>
                <w:sz w:val="22"/>
                <w:szCs w:val="22"/>
              </w:rPr>
            </w:pPr>
            <w:r w:rsidRPr="5D28221D">
              <w:rPr>
                <w:sz w:val="22"/>
                <w:szCs w:val="22"/>
                <w:lang w:val="en"/>
              </w:rPr>
              <w:t>Log File Name</w:t>
            </w:r>
          </w:p>
          <w:p w14:paraId="6D3B694A" w14:textId="77777777" w:rsidR="008464D5" w:rsidRDefault="008464D5" w:rsidP="006E04C2">
            <w:pPr>
              <w:pStyle w:val="ListParagraph"/>
              <w:numPr>
                <w:ilvl w:val="1"/>
                <w:numId w:val="9"/>
              </w:numPr>
              <w:rPr>
                <w:sz w:val="22"/>
                <w:szCs w:val="22"/>
              </w:rPr>
            </w:pPr>
            <w:r w:rsidRPr="5D28221D">
              <w:rPr>
                <w:sz w:val="22"/>
                <w:szCs w:val="22"/>
                <w:lang w:val="en"/>
              </w:rPr>
              <w:t>Cleansing Status</w:t>
            </w:r>
          </w:p>
          <w:p w14:paraId="1B433C8A" w14:textId="77777777" w:rsidR="008464D5" w:rsidRDefault="008464D5" w:rsidP="006E04C2">
            <w:pPr>
              <w:pStyle w:val="ListParagraph"/>
              <w:numPr>
                <w:ilvl w:val="1"/>
                <w:numId w:val="9"/>
              </w:numPr>
              <w:rPr>
                <w:sz w:val="22"/>
                <w:szCs w:val="22"/>
              </w:rPr>
            </w:pPr>
            <w:r w:rsidRPr="5D28221D">
              <w:rPr>
                <w:sz w:val="22"/>
                <w:szCs w:val="22"/>
                <w:lang w:val="en"/>
              </w:rPr>
              <w:t>Validation Status</w:t>
            </w:r>
          </w:p>
          <w:p w14:paraId="7D7628F6" w14:textId="77777777" w:rsidR="008464D5" w:rsidRDefault="008464D5" w:rsidP="006E04C2">
            <w:pPr>
              <w:pStyle w:val="ListParagraph"/>
              <w:numPr>
                <w:ilvl w:val="1"/>
                <w:numId w:val="9"/>
              </w:numPr>
              <w:rPr>
                <w:sz w:val="22"/>
                <w:szCs w:val="22"/>
              </w:rPr>
            </w:pPr>
            <w:r w:rsidRPr="5D28221D">
              <w:rPr>
                <w:sz w:val="22"/>
                <w:szCs w:val="22"/>
                <w:lang w:val="en"/>
              </w:rPr>
              <w:t>Ingestion Status</w:t>
            </w:r>
          </w:p>
          <w:p w14:paraId="390E535D" w14:textId="77777777" w:rsidR="008464D5" w:rsidRDefault="008464D5" w:rsidP="006E04C2">
            <w:pPr>
              <w:pStyle w:val="ListParagraph"/>
              <w:numPr>
                <w:ilvl w:val="1"/>
                <w:numId w:val="9"/>
              </w:numPr>
              <w:rPr>
                <w:sz w:val="22"/>
                <w:szCs w:val="22"/>
              </w:rPr>
            </w:pPr>
            <w:r w:rsidRPr="5D28221D">
              <w:rPr>
                <w:sz w:val="22"/>
                <w:szCs w:val="22"/>
                <w:lang w:val="en"/>
              </w:rPr>
              <w:t>Acknowledgement Status</w:t>
            </w:r>
          </w:p>
          <w:p w14:paraId="75A0E322" w14:textId="77777777" w:rsidR="008464D5" w:rsidRDefault="008464D5" w:rsidP="006E04C2">
            <w:pPr>
              <w:pStyle w:val="ListParagraph"/>
              <w:numPr>
                <w:ilvl w:val="0"/>
                <w:numId w:val="7"/>
              </w:numPr>
              <w:rPr>
                <w:color w:val="000000" w:themeColor="text1"/>
                <w:sz w:val="22"/>
                <w:szCs w:val="22"/>
                <w:lang w:val="en"/>
              </w:rPr>
            </w:pPr>
            <w:r w:rsidRPr="5D28221D">
              <w:rPr>
                <w:color w:val="000000" w:themeColor="text1"/>
                <w:sz w:val="22"/>
                <w:szCs w:val="22"/>
                <w:lang w:val="en"/>
              </w:rPr>
              <w:t>Can:</w:t>
            </w:r>
          </w:p>
          <w:p w14:paraId="38369314" w14:textId="77777777" w:rsidR="008464D5" w:rsidRDefault="008464D5" w:rsidP="006E04C2">
            <w:pPr>
              <w:pStyle w:val="ListParagraph"/>
              <w:numPr>
                <w:ilvl w:val="1"/>
                <w:numId w:val="7"/>
              </w:numPr>
              <w:spacing w:line="322" w:lineRule="exact"/>
              <w:rPr>
                <w:sz w:val="22"/>
                <w:szCs w:val="22"/>
              </w:rPr>
            </w:pPr>
            <w:r w:rsidRPr="5D28221D">
              <w:rPr>
                <w:sz w:val="22"/>
                <w:szCs w:val="22"/>
                <w:lang w:val="en"/>
              </w:rPr>
              <w:t>Data transformation operation of a log file</w:t>
            </w:r>
          </w:p>
          <w:p w14:paraId="20B52655" w14:textId="77777777" w:rsidR="008464D5" w:rsidRDefault="008464D5" w:rsidP="006E04C2">
            <w:pPr>
              <w:pStyle w:val="ListParagraph"/>
              <w:numPr>
                <w:ilvl w:val="1"/>
                <w:numId w:val="7"/>
              </w:numPr>
              <w:spacing w:line="322" w:lineRule="exact"/>
              <w:rPr>
                <w:sz w:val="22"/>
                <w:szCs w:val="22"/>
              </w:rPr>
            </w:pPr>
            <w:r w:rsidRPr="5D28221D">
              <w:rPr>
                <w:sz w:val="22"/>
                <w:szCs w:val="22"/>
                <w:lang w:val="en"/>
              </w:rPr>
              <w:t>Data cleansing operation of log file</w:t>
            </w:r>
          </w:p>
          <w:p w14:paraId="608C49F8" w14:textId="77777777" w:rsidR="008464D5" w:rsidRDefault="008464D5" w:rsidP="006E04C2">
            <w:pPr>
              <w:pStyle w:val="ListParagraph"/>
              <w:numPr>
                <w:ilvl w:val="1"/>
                <w:numId w:val="7"/>
              </w:numPr>
              <w:spacing w:line="322" w:lineRule="exact"/>
              <w:rPr>
                <w:sz w:val="22"/>
                <w:szCs w:val="22"/>
              </w:rPr>
            </w:pPr>
            <w:r w:rsidRPr="5D28221D">
              <w:rPr>
                <w:sz w:val="22"/>
                <w:szCs w:val="22"/>
                <w:lang w:val="en"/>
              </w:rPr>
              <w:t>Data validation operation of log file</w:t>
            </w:r>
          </w:p>
          <w:p w14:paraId="00FE86B0" w14:textId="77777777" w:rsidR="008464D5" w:rsidRDefault="008464D5" w:rsidP="006E04C2">
            <w:pPr>
              <w:pStyle w:val="ListParagraph"/>
              <w:numPr>
                <w:ilvl w:val="1"/>
                <w:numId w:val="7"/>
              </w:numPr>
              <w:spacing w:line="322" w:lineRule="exact"/>
              <w:rPr>
                <w:sz w:val="22"/>
                <w:szCs w:val="22"/>
              </w:rPr>
            </w:pPr>
            <w:r w:rsidRPr="5D28221D">
              <w:rPr>
                <w:sz w:val="22"/>
                <w:szCs w:val="22"/>
                <w:lang w:val="en"/>
              </w:rPr>
              <w:t>Perform the data ingestion operation once data ingestion operation is complete</w:t>
            </w:r>
          </w:p>
          <w:p w14:paraId="3F81CE60" w14:textId="77777777" w:rsidR="008464D5" w:rsidRDefault="008464D5" w:rsidP="006E04C2">
            <w:pPr>
              <w:pStyle w:val="ListParagraph"/>
              <w:numPr>
                <w:ilvl w:val="1"/>
                <w:numId w:val="7"/>
              </w:numPr>
              <w:spacing w:line="322" w:lineRule="exact"/>
              <w:rPr>
                <w:sz w:val="22"/>
                <w:szCs w:val="22"/>
              </w:rPr>
            </w:pPr>
            <w:r w:rsidRPr="5D28221D">
              <w:rPr>
                <w:sz w:val="22"/>
                <w:szCs w:val="22"/>
                <w:lang w:val="en"/>
              </w:rPr>
              <w:t>Update ingested log file</w:t>
            </w:r>
          </w:p>
          <w:p w14:paraId="71D71ACE" w14:textId="77777777" w:rsidR="008464D5" w:rsidRDefault="008464D5" w:rsidP="006E04C2">
            <w:pPr>
              <w:pStyle w:val="ListParagraph"/>
              <w:numPr>
                <w:ilvl w:val="1"/>
                <w:numId w:val="7"/>
              </w:numPr>
              <w:spacing w:line="322" w:lineRule="exact"/>
              <w:rPr>
                <w:sz w:val="22"/>
                <w:szCs w:val="22"/>
              </w:rPr>
            </w:pPr>
            <w:r w:rsidRPr="5D28221D">
              <w:rPr>
                <w:sz w:val="22"/>
                <w:szCs w:val="22"/>
                <w:lang w:val="en"/>
              </w:rPr>
              <w:t>Do search operation by keyword</w:t>
            </w:r>
          </w:p>
          <w:p w14:paraId="642C45A6" w14:textId="77777777" w:rsidR="008464D5" w:rsidRDefault="008464D5" w:rsidP="006E04C2">
            <w:pPr>
              <w:pStyle w:val="ListParagraph"/>
              <w:numPr>
                <w:ilvl w:val="1"/>
                <w:numId w:val="7"/>
              </w:numPr>
              <w:spacing w:line="322" w:lineRule="exact"/>
              <w:rPr>
                <w:sz w:val="22"/>
                <w:szCs w:val="22"/>
              </w:rPr>
            </w:pPr>
            <w:r w:rsidRPr="5D28221D">
              <w:rPr>
                <w:sz w:val="22"/>
                <w:szCs w:val="22"/>
                <w:lang w:val="en"/>
              </w:rPr>
              <w:t>Do different search mechanisms</w:t>
            </w:r>
          </w:p>
          <w:p w14:paraId="1178D20A" w14:textId="77777777" w:rsidR="008464D5" w:rsidRDefault="008464D5" w:rsidP="006E04C2">
            <w:pPr>
              <w:pStyle w:val="ListParagraph"/>
              <w:numPr>
                <w:ilvl w:val="2"/>
                <w:numId w:val="7"/>
              </w:numPr>
              <w:spacing w:line="322" w:lineRule="exact"/>
              <w:rPr>
                <w:sz w:val="22"/>
                <w:szCs w:val="22"/>
              </w:rPr>
            </w:pPr>
            <w:r w:rsidRPr="5D28221D">
              <w:rPr>
                <w:sz w:val="22"/>
                <w:szCs w:val="22"/>
                <w:lang w:val="en"/>
              </w:rPr>
              <w:t>Logical searching</w:t>
            </w:r>
          </w:p>
          <w:p w14:paraId="631E9037" w14:textId="77777777" w:rsidR="008464D5" w:rsidRDefault="008464D5" w:rsidP="006E04C2">
            <w:pPr>
              <w:pStyle w:val="ListParagraph"/>
              <w:numPr>
                <w:ilvl w:val="2"/>
                <w:numId w:val="7"/>
              </w:numPr>
              <w:rPr>
                <w:color w:val="000000" w:themeColor="text1"/>
                <w:sz w:val="22"/>
                <w:szCs w:val="22"/>
                <w:lang w:val="en"/>
              </w:rPr>
            </w:pPr>
            <w:r w:rsidRPr="5D28221D">
              <w:rPr>
                <w:color w:val="000000" w:themeColor="text1"/>
                <w:sz w:val="22"/>
                <w:szCs w:val="22"/>
                <w:lang w:val="en"/>
              </w:rPr>
              <w:t>Wildcard searching</w:t>
            </w:r>
          </w:p>
        </w:tc>
      </w:tr>
      <w:tr w:rsidR="008464D5" w14:paraId="4E9B70DA" w14:textId="77777777" w:rsidTr="006E04C2">
        <w:tc>
          <w:tcPr>
            <w:tcW w:w="8990" w:type="dxa"/>
            <w:gridSpan w:val="2"/>
          </w:tcPr>
          <w:p w14:paraId="6729EDFA" w14:textId="77777777" w:rsidR="008464D5" w:rsidRDefault="008464D5" w:rsidP="006E04C2">
            <w:pPr>
              <w:rPr>
                <w:b/>
                <w:bCs/>
              </w:rPr>
            </w:pPr>
            <w:r w:rsidRPr="3150E664">
              <w:rPr>
                <w:b/>
                <w:bCs/>
              </w:rPr>
              <w:t>Contract:</w:t>
            </w:r>
            <w:r>
              <w:t xml:space="preserve"> 1. Print Information</w:t>
            </w:r>
          </w:p>
        </w:tc>
      </w:tr>
      <w:tr w:rsidR="008464D5" w14:paraId="08AB675F" w14:textId="77777777" w:rsidTr="006E04C2">
        <w:tc>
          <w:tcPr>
            <w:tcW w:w="4482" w:type="dxa"/>
          </w:tcPr>
          <w:p w14:paraId="3C453DA7" w14:textId="77777777" w:rsidR="008464D5" w:rsidRDefault="008464D5" w:rsidP="006E04C2">
            <w:pPr>
              <w:rPr>
                <w:b/>
                <w:bCs/>
              </w:rPr>
            </w:pPr>
            <w:r w:rsidRPr="3150E664">
              <w:rPr>
                <w:b/>
                <w:bCs/>
              </w:rPr>
              <w:t>Responsibilities</w:t>
            </w:r>
          </w:p>
        </w:tc>
        <w:tc>
          <w:tcPr>
            <w:tcW w:w="4508" w:type="dxa"/>
          </w:tcPr>
          <w:p w14:paraId="475AFD12" w14:textId="77777777" w:rsidR="008464D5" w:rsidRDefault="008464D5" w:rsidP="006E04C2">
            <w:r w:rsidRPr="3150E664">
              <w:rPr>
                <w:b/>
                <w:bCs/>
              </w:rPr>
              <w:t>Collaborations</w:t>
            </w:r>
          </w:p>
        </w:tc>
      </w:tr>
      <w:tr w:rsidR="008464D5" w14:paraId="576EB894" w14:textId="77777777" w:rsidTr="006E04C2">
        <w:tc>
          <w:tcPr>
            <w:tcW w:w="4482" w:type="dxa"/>
          </w:tcPr>
          <w:p w14:paraId="32A95418" w14:textId="77777777" w:rsidR="008464D5" w:rsidRDefault="008464D5" w:rsidP="006E04C2">
            <w:pPr>
              <w:pStyle w:val="ListParagraph"/>
              <w:numPr>
                <w:ilvl w:val="0"/>
                <w:numId w:val="5"/>
              </w:numPr>
              <w:rPr>
                <w:rFonts w:eastAsiaTheme="minorEastAsia"/>
              </w:rPr>
            </w:pPr>
            <w:r>
              <w:t>Do something</w:t>
            </w:r>
          </w:p>
        </w:tc>
        <w:tc>
          <w:tcPr>
            <w:tcW w:w="4508" w:type="dxa"/>
          </w:tcPr>
          <w:p w14:paraId="250BF97B" w14:textId="77777777" w:rsidR="008464D5" w:rsidRDefault="008464D5" w:rsidP="006E04C2">
            <w:r>
              <w:t>B (3)</w:t>
            </w:r>
          </w:p>
        </w:tc>
      </w:tr>
      <w:tr w:rsidR="008464D5" w14:paraId="5485FC4D" w14:textId="77777777" w:rsidTr="006E04C2">
        <w:tc>
          <w:tcPr>
            <w:tcW w:w="8990" w:type="dxa"/>
            <w:gridSpan w:val="2"/>
          </w:tcPr>
          <w:p w14:paraId="4DABD7E3" w14:textId="77777777" w:rsidR="008464D5" w:rsidRDefault="008464D5" w:rsidP="006E04C2">
            <w:pPr>
              <w:pStyle w:val="ListParagraph"/>
              <w:ind w:left="0"/>
            </w:pPr>
            <w:r w:rsidRPr="3150E664">
              <w:rPr>
                <w:b/>
                <w:bCs/>
              </w:rPr>
              <w:t>Contract</w:t>
            </w:r>
            <w:r>
              <w:t>: 2. Provide Some Attributes</w:t>
            </w:r>
          </w:p>
        </w:tc>
      </w:tr>
      <w:tr w:rsidR="008464D5" w14:paraId="4EC6923C" w14:textId="77777777" w:rsidTr="006E04C2">
        <w:tc>
          <w:tcPr>
            <w:tcW w:w="4482" w:type="dxa"/>
          </w:tcPr>
          <w:p w14:paraId="332CF1D6" w14:textId="77777777" w:rsidR="008464D5" w:rsidRDefault="008464D5" w:rsidP="006E04C2">
            <w:pPr>
              <w:pStyle w:val="ListParagraph"/>
              <w:ind w:left="0"/>
              <w:rPr>
                <w:b/>
                <w:bCs/>
              </w:rPr>
            </w:pPr>
            <w:r w:rsidRPr="3150E664">
              <w:rPr>
                <w:b/>
                <w:bCs/>
              </w:rPr>
              <w:t>Responsibilities</w:t>
            </w:r>
          </w:p>
        </w:tc>
        <w:tc>
          <w:tcPr>
            <w:tcW w:w="4508" w:type="dxa"/>
          </w:tcPr>
          <w:p w14:paraId="5E466CBE" w14:textId="77777777" w:rsidR="008464D5" w:rsidRDefault="008464D5" w:rsidP="006E04C2">
            <w:pPr>
              <w:pStyle w:val="ListParagraph"/>
              <w:ind w:left="0"/>
              <w:rPr>
                <w:b/>
                <w:bCs/>
              </w:rPr>
            </w:pPr>
            <w:r w:rsidRPr="3150E664">
              <w:rPr>
                <w:b/>
                <w:bCs/>
              </w:rPr>
              <w:t>Collaborations</w:t>
            </w:r>
          </w:p>
        </w:tc>
      </w:tr>
      <w:tr w:rsidR="008464D5" w14:paraId="0D484665" w14:textId="77777777" w:rsidTr="006E04C2">
        <w:trPr>
          <w:trHeight w:val="800"/>
        </w:trPr>
        <w:tc>
          <w:tcPr>
            <w:tcW w:w="4482" w:type="dxa"/>
          </w:tcPr>
          <w:p w14:paraId="32E4E023" w14:textId="77777777" w:rsidR="008464D5" w:rsidRDefault="008464D5" w:rsidP="006E04C2">
            <w:pPr>
              <w:pStyle w:val="ListParagraph"/>
              <w:numPr>
                <w:ilvl w:val="0"/>
                <w:numId w:val="5"/>
              </w:numPr>
              <w:rPr>
                <w:rFonts w:eastAsiaTheme="minorEastAsia"/>
              </w:rPr>
            </w:pPr>
            <w:r>
              <w:t>Know Something</w:t>
            </w:r>
          </w:p>
          <w:p w14:paraId="11777E7A" w14:textId="77777777" w:rsidR="008464D5" w:rsidRDefault="008464D5" w:rsidP="006E04C2">
            <w:pPr>
              <w:pStyle w:val="ListParagraph"/>
              <w:numPr>
                <w:ilvl w:val="0"/>
                <w:numId w:val="5"/>
              </w:numPr>
              <w:rPr>
                <w:rFonts w:eastAsiaTheme="minorEastAsia"/>
              </w:rPr>
            </w:pPr>
            <w:r>
              <w:t>Know another thing</w:t>
            </w:r>
          </w:p>
        </w:tc>
        <w:tc>
          <w:tcPr>
            <w:tcW w:w="4508" w:type="dxa"/>
          </w:tcPr>
          <w:p w14:paraId="303BC70B" w14:textId="77777777" w:rsidR="008464D5" w:rsidRDefault="008464D5" w:rsidP="006E04C2">
            <w:pPr>
              <w:pStyle w:val="ListParagraph"/>
              <w:ind w:left="0"/>
            </w:pPr>
          </w:p>
          <w:p w14:paraId="004FB7BC" w14:textId="77777777" w:rsidR="008464D5" w:rsidRDefault="008464D5" w:rsidP="006E04C2">
            <w:pPr>
              <w:pStyle w:val="ListParagraph"/>
              <w:ind w:left="0"/>
            </w:pPr>
            <w:r>
              <w:t>X (7)</w:t>
            </w:r>
          </w:p>
        </w:tc>
      </w:tr>
    </w:tbl>
    <w:p w14:paraId="28C152C8" w14:textId="7CBE8393" w:rsidR="008464D5" w:rsidRDefault="008464D5" w:rsidP="008464D5">
      <w:pPr>
        <w:pStyle w:val="Caption"/>
      </w:pPr>
      <w:r>
        <w:t>Table 2</w:t>
      </w:r>
    </w:p>
    <w:p w14:paraId="1B918C74" w14:textId="77B7BA0B" w:rsidR="008464D5" w:rsidRDefault="008464D5" w:rsidP="008464D5"/>
    <w:p w14:paraId="39C60583" w14:textId="3456FAEF" w:rsidR="008464D5" w:rsidRDefault="008464D5" w:rsidP="008464D5">
      <w:pPr>
        <w:pStyle w:val="Heading3"/>
      </w:pPr>
      <w:bookmarkStart w:id="70" w:name="_Toc226979938"/>
      <w:r w:rsidRPr="00FC7381">
        <w:t>Contract</w:t>
      </w:r>
      <w:r>
        <w:t xml:space="preserve"> &lt;contract 1 name&gt;</w:t>
      </w:r>
      <w:bookmarkEnd w:id="70"/>
    </w:p>
    <w:p w14:paraId="7CCE39BB" w14:textId="4CD05081" w:rsidR="008464D5" w:rsidRDefault="008464D5" w:rsidP="008464D5">
      <w:pPr>
        <w:pStyle w:val="Heading2"/>
      </w:pPr>
      <w:r>
        <w:t>Class Description Enforcement Action Report</w:t>
      </w:r>
    </w:p>
    <w:p w14:paraId="0E89B9DE" w14:textId="11C3A1C6"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6A9709F4" w14:textId="77777777" w:rsidTr="006E04C2">
        <w:tc>
          <w:tcPr>
            <w:tcW w:w="8990" w:type="dxa"/>
            <w:gridSpan w:val="2"/>
          </w:tcPr>
          <w:p w14:paraId="54AC21BC" w14:textId="77777777" w:rsidR="008464D5" w:rsidRDefault="008464D5" w:rsidP="006E04C2">
            <w:r w:rsidRPr="4DA626EC">
              <w:rPr>
                <w:b/>
                <w:bCs/>
              </w:rPr>
              <w:t>Class Name</w:t>
            </w:r>
            <w:r>
              <w:t>: Enforcement Action Report</w:t>
            </w:r>
          </w:p>
        </w:tc>
      </w:tr>
      <w:tr w:rsidR="008464D5" w14:paraId="3CDB7E68" w14:textId="77777777" w:rsidTr="006E04C2">
        <w:tc>
          <w:tcPr>
            <w:tcW w:w="8990" w:type="dxa"/>
            <w:gridSpan w:val="2"/>
          </w:tcPr>
          <w:p w14:paraId="3F65BB9E" w14:textId="77777777" w:rsidR="008464D5" w:rsidRDefault="008464D5" w:rsidP="006E04C2">
            <w:pPr>
              <w:rPr>
                <w:b/>
                <w:bCs/>
              </w:rPr>
            </w:pPr>
            <w:r w:rsidRPr="3885FFEF">
              <w:rPr>
                <w:b/>
                <w:bCs/>
              </w:rPr>
              <w:t xml:space="preserve">Description: </w:t>
            </w:r>
            <w:r>
              <w:t>Provides insight to errors during cleansing and validation</w:t>
            </w:r>
          </w:p>
        </w:tc>
      </w:tr>
      <w:tr w:rsidR="008464D5" w14:paraId="00ED81DB" w14:textId="77777777" w:rsidTr="006E04C2">
        <w:tc>
          <w:tcPr>
            <w:tcW w:w="8990" w:type="dxa"/>
            <w:gridSpan w:val="2"/>
          </w:tcPr>
          <w:p w14:paraId="4B8D25BC" w14:textId="77777777" w:rsidR="008464D5" w:rsidRDefault="008464D5" w:rsidP="006E04C2">
            <w:r w:rsidRPr="53E39383">
              <w:rPr>
                <w:b/>
                <w:bCs/>
              </w:rPr>
              <w:t>Superclass</w:t>
            </w:r>
            <w:r>
              <w:t>: None</w:t>
            </w:r>
          </w:p>
        </w:tc>
      </w:tr>
      <w:tr w:rsidR="008464D5" w14:paraId="0CAE14B9" w14:textId="77777777" w:rsidTr="006E04C2">
        <w:tc>
          <w:tcPr>
            <w:tcW w:w="8990" w:type="dxa"/>
            <w:gridSpan w:val="2"/>
          </w:tcPr>
          <w:p w14:paraId="329B58E5" w14:textId="77777777" w:rsidR="008464D5" w:rsidRDefault="008464D5" w:rsidP="006E04C2">
            <w:r w:rsidRPr="53E39383">
              <w:rPr>
                <w:b/>
                <w:bCs/>
              </w:rPr>
              <w:t>Subclasses</w:t>
            </w:r>
            <w:r>
              <w:t>: None</w:t>
            </w:r>
          </w:p>
        </w:tc>
      </w:tr>
      <w:tr w:rsidR="008464D5" w14:paraId="7AF0C06D" w14:textId="77777777" w:rsidTr="006E04C2">
        <w:tc>
          <w:tcPr>
            <w:tcW w:w="8990" w:type="dxa"/>
            <w:gridSpan w:val="2"/>
          </w:tcPr>
          <w:p w14:paraId="0D5DBFC9" w14:textId="77777777" w:rsidR="008464D5" w:rsidRDefault="008464D5" w:rsidP="006E04C2">
            <w:pPr>
              <w:rPr>
                <w:b/>
                <w:bCs/>
              </w:rPr>
            </w:pPr>
            <w:r w:rsidRPr="53E39383">
              <w:rPr>
                <w:b/>
                <w:bCs/>
              </w:rPr>
              <w:t>Private Responsibilities</w:t>
            </w:r>
          </w:p>
          <w:p w14:paraId="6093312F" w14:textId="77777777" w:rsidR="008464D5" w:rsidRDefault="008464D5" w:rsidP="006E04C2">
            <w:pPr>
              <w:pStyle w:val="ListParagraph"/>
              <w:numPr>
                <w:ilvl w:val="0"/>
                <w:numId w:val="14"/>
              </w:numPr>
              <w:rPr>
                <w:color w:val="000000" w:themeColor="text1"/>
                <w:sz w:val="22"/>
                <w:szCs w:val="22"/>
                <w:lang w:val="en"/>
              </w:rPr>
            </w:pPr>
            <w:r w:rsidRPr="3885FFEF">
              <w:rPr>
                <w:color w:val="000000" w:themeColor="text1"/>
                <w:sz w:val="22"/>
                <w:szCs w:val="22"/>
                <w:lang w:val="en"/>
              </w:rPr>
              <w:t>Knows:</w:t>
            </w:r>
          </w:p>
          <w:p w14:paraId="09D2D240" w14:textId="77777777" w:rsidR="008464D5" w:rsidRDefault="008464D5" w:rsidP="006E04C2">
            <w:pPr>
              <w:pStyle w:val="ListParagraph"/>
              <w:numPr>
                <w:ilvl w:val="1"/>
                <w:numId w:val="14"/>
              </w:numPr>
              <w:rPr>
                <w:sz w:val="22"/>
                <w:szCs w:val="22"/>
              </w:rPr>
            </w:pPr>
            <w:r w:rsidRPr="3885FFEF">
              <w:rPr>
                <w:sz w:val="22"/>
                <w:szCs w:val="22"/>
                <w:lang w:val="en"/>
              </w:rPr>
              <w:t xml:space="preserve">Line Number </w:t>
            </w:r>
          </w:p>
          <w:p w14:paraId="77D887E9" w14:textId="77777777" w:rsidR="008464D5" w:rsidRDefault="008464D5" w:rsidP="006E04C2">
            <w:pPr>
              <w:pStyle w:val="ListParagraph"/>
              <w:numPr>
                <w:ilvl w:val="1"/>
                <w:numId w:val="14"/>
              </w:numPr>
              <w:rPr>
                <w:sz w:val="22"/>
                <w:szCs w:val="22"/>
              </w:rPr>
            </w:pPr>
            <w:r w:rsidRPr="3885FFEF">
              <w:rPr>
                <w:sz w:val="22"/>
                <w:szCs w:val="22"/>
                <w:lang w:val="en"/>
              </w:rPr>
              <w:t>Error Message</w:t>
            </w:r>
          </w:p>
          <w:p w14:paraId="48E2EB5B" w14:textId="77777777" w:rsidR="008464D5" w:rsidRDefault="008464D5" w:rsidP="006E04C2">
            <w:pPr>
              <w:pStyle w:val="ListParagraph"/>
              <w:numPr>
                <w:ilvl w:val="0"/>
                <w:numId w:val="14"/>
              </w:numPr>
              <w:rPr>
                <w:color w:val="000000" w:themeColor="text1"/>
                <w:sz w:val="22"/>
                <w:szCs w:val="22"/>
              </w:rPr>
            </w:pPr>
            <w:r w:rsidRPr="3885FFEF">
              <w:rPr>
                <w:color w:val="000000" w:themeColor="text1"/>
                <w:sz w:val="22"/>
                <w:szCs w:val="22"/>
                <w:lang w:val="en"/>
              </w:rPr>
              <w:t>Can:</w:t>
            </w:r>
          </w:p>
          <w:p w14:paraId="446BE9AF" w14:textId="77777777" w:rsidR="008464D5" w:rsidRDefault="008464D5" w:rsidP="006E04C2">
            <w:pPr>
              <w:pStyle w:val="ListParagraph"/>
              <w:numPr>
                <w:ilvl w:val="1"/>
                <w:numId w:val="14"/>
              </w:numPr>
              <w:rPr>
                <w:color w:val="000000" w:themeColor="text1"/>
                <w:sz w:val="22"/>
                <w:szCs w:val="22"/>
                <w:lang w:val="en"/>
              </w:rPr>
            </w:pPr>
            <w:r w:rsidRPr="3885FFEF">
              <w:rPr>
                <w:color w:val="000000" w:themeColor="text1"/>
                <w:sz w:val="22"/>
                <w:szCs w:val="22"/>
                <w:lang w:val="en"/>
              </w:rPr>
              <w:t>Generate an enforcement action report and set the validation status of the log file to “fail” of data validation fails</w:t>
            </w:r>
          </w:p>
        </w:tc>
      </w:tr>
      <w:tr w:rsidR="008464D5" w14:paraId="557FDC7A" w14:textId="77777777" w:rsidTr="006E04C2">
        <w:tc>
          <w:tcPr>
            <w:tcW w:w="8990" w:type="dxa"/>
            <w:gridSpan w:val="2"/>
          </w:tcPr>
          <w:p w14:paraId="01131E59" w14:textId="77777777" w:rsidR="008464D5" w:rsidRDefault="008464D5" w:rsidP="006E04C2">
            <w:pPr>
              <w:rPr>
                <w:b/>
                <w:bCs/>
              </w:rPr>
            </w:pPr>
            <w:r w:rsidRPr="53E39383">
              <w:rPr>
                <w:b/>
                <w:bCs/>
              </w:rPr>
              <w:t>Contract:</w:t>
            </w:r>
            <w:r>
              <w:t xml:space="preserve"> 1. Print Information</w:t>
            </w:r>
          </w:p>
        </w:tc>
      </w:tr>
      <w:tr w:rsidR="008464D5" w14:paraId="7F729A8A" w14:textId="77777777" w:rsidTr="006E04C2">
        <w:tc>
          <w:tcPr>
            <w:tcW w:w="4482" w:type="dxa"/>
          </w:tcPr>
          <w:p w14:paraId="253A0B3E" w14:textId="77777777" w:rsidR="008464D5" w:rsidRDefault="008464D5" w:rsidP="006E04C2">
            <w:pPr>
              <w:rPr>
                <w:b/>
                <w:bCs/>
              </w:rPr>
            </w:pPr>
            <w:r w:rsidRPr="53E39383">
              <w:rPr>
                <w:b/>
                <w:bCs/>
              </w:rPr>
              <w:t>Responsibilities</w:t>
            </w:r>
          </w:p>
        </w:tc>
        <w:tc>
          <w:tcPr>
            <w:tcW w:w="4508" w:type="dxa"/>
          </w:tcPr>
          <w:p w14:paraId="3ECDFD13" w14:textId="77777777" w:rsidR="008464D5" w:rsidRDefault="008464D5" w:rsidP="006E04C2">
            <w:r w:rsidRPr="53E39383">
              <w:rPr>
                <w:b/>
                <w:bCs/>
              </w:rPr>
              <w:t>Collaborations</w:t>
            </w:r>
          </w:p>
        </w:tc>
      </w:tr>
      <w:tr w:rsidR="008464D5" w14:paraId="6DF172CE" w14:textId="77777777" w:rsidTr="006E04C2">
        <w:tc>
          <w:tcPr>
            <w:tcW w:w="4482" w:type="dxa"/>
          </w:tcPr>
          <w:p w14:paraId="6A9F9BC3" w14:textId="77777777" w:rsidR="008464D5" w:rsidRDefault="008464D5" w:rsidP="006E04C2">
            <w:pPr>
              <w:pStyle w:val="ListParagraph"/>
              <w:numPr>
                <w:ilvl w:val="0"/>
                <w:numId w:val="5"/>
              </w:numPr>
              <w:rPr>
                <w:rFonts w:eastAsiaTheme="minorEastAsia"/>
              </w:rPr>
            </w:pPr>
            <w:r>
              <w:t>Do something</w:t>
            </w:r>
          </w:p>
        </w:tc>
        <w:tc>
          <w:tcPr>
            <w:tcW w:w="4508" w:type="dxa"/>
          </w:tcPr>
          <w:p w14:paraId="08277CF5" w14:textId="77777777" w:rsidR="008464D5" w:rsidRDefault="008464D5" w:rsidP="006E04C2">
            <w:r>
              <w:t>B (3)</w:t>
            </w:r>
          </w:p>
        </w:tc>
      </w:tr>
      <w:tr w:rsidR="008464D5" w14:paraId="1E2E1DE2" w14:textId="77777777" w:rsidTr="006E04C2">
        <w:tc>
          <w:tcPr>
            <w:tcW w:w="8990" w:type="dxa"/>
            <w:gridSpan w:val="2"/>
          </w:tcPr>
          <w:p w14:paraId="62CE44B1" w14:textId="77777777" w:rsidR="008464D5" w:rsidRDefault="008464D5" w:rsidP="006E04C2">
            <w:pPr>
              <w:pStyle w:val="ListParagraph"/>
              <w:ind w:left="0"/>
            </w:pPr>
            <w:r w:rsidRPr="53E39383">
              <w:rPr>
                <w:b/>
                <w:bCs/>
              </w:rPr>
              <w:t>Contract</w:t>
            </w:r>
            <w:r>
              <w:t>: 2. Provide Some Attributes</w:t>
            </w:r>
          </w:p>
        </w:tc>
      </w:tr>
      <w:tr w:rsidR="008464D5" w14:paraId="633C7AA9" w14:textId="77777777" w:rsidTr="006E04C2">
        <w:tc>
          <w:tcPr>
            <w:tcW w:w="4482" w:type="dxa"/>
          </w:tcPr>
          <w:p w14:paraId="6A3D29EF" w14:textId="77777777" w:rsidR="008464D5" w:rsidRDefault="008464D5" w:rsidP="006E04C2">
            <w:pPr>
              <w:pStyle w:val="ListParagraph"/>
              <w:ind w:left="0"/>
              <w:rPr>
                <w:b/>
                <w:bCs/>
              </w:rPr>
            </w:pPr>
            <w:r w:rsidRPr="53E39383">
              <w:rPr>
                <w:b/>
                <w:bCs/>
              </w:rPr>
              <w:t>Responsibilities</w:t>
            </w:r>
          </w:p>
        </w:tc>
        <w:tc>
          <w:tcPr>
            <w:tcW w:w="4508" w:type="dxa"/>
          </w:tcPr>
          <w:p w14:paraId="477EB6ED" w14:textId="77777777" w:rsidR="008464D5" w:rsidRDefault="008464D5" w:rsidP="006E04C2">
            <w:pPr>
              <w:pStyle w:val="ListParagraph"/>
              <w:ind w:left="0"/>
              <w:rPr>
                <w:b/>
                <w:bCs/>
              </w:rPr>
            </w:pPr>
            <w:r w:rsidRPr="53E39383">
              <w:rPr>
                <w:b/>
                <w:bCs/>
              </w:rPr>
              <w:t>Collaborations</w:t>
            </w:r>
          </w:p>
        </w:tc>
      </w:tr>
      <w:tr w:rsidR="008464D5" w14:paraId="05B480C9" w14:textId="77777777" w:rsidTr="006E04C2">
        <w:trPr>
          <w:trHeight w:val="800"/>
        </w:trPr>
        <w:tc>
          <w:tcPr>
            <w:tcW w:w="4482" w:type="dxa"/>
          </w:tcPr>
          <w:p w14:paraId="223A9A0F" w14:textId="77777777" w:rsidR="008464D5" w:rsidRDefault="008464D5" w:rsidP="006E04C2">
            <w:pPr>
              <w:pStyle w:val="ListParagraph"/>
              <w:numPr>
                <w:ilvl w:val="0"/>
                <w:numId w:val="5"/>
              </w:numPr>
              <w:rPr>
                <w:rFonts w:eastAsiaTheme="minorEastAsia"/>
              </w:rPr>
            </w:pPr>
            <w:r>
              <w:t>Know Something</w:t>
            </w:r>
          </w:p>
          <w:p w14:paraId="3D35042C" w14:textId="77777777" w:rsidR="008464D5" w:rsidRDefault="008464D5" w:rsidP="006E04C2">
            <w:pPr>
              <w:pStyle w:val="ListParagraph"/>
              <w:numPr>
                <w:ilvl w:val="0"/>
                <w:numId w:val="5"/>
              </w:numPr>
              <w:rPr>
                <w:rFonts w:eastAsiaTheme="minorEastAsia"/>
              </w:rPr>
            </w:pPr>
            <w:r>
              <w:t>Know another thing</w:t>
            </w:r>
          </w:p>
        </w:tc>
        <w:tc>
          <w:tcPr>
            <w:tcW w:w="4508" w:type="dxa"/>
          </w:tcPr>
          <w:p w14:paraId="35EDD3D7" w14:textId="77777777" w:rsidR="008464D5" w:rsidRDefault="008464D5" w:rsidP="006E04C2">
            <w:pPr>
              <w:pStyle w:val="ListParagraph"/>
              <w:ind w:left="0"/>
            </w:pPr>
          </w:p>
          <w:p w14:paraId="7FE4C05C" w14:textId="77777777" w:rsidR="008464D5" w:rsidRDefault="008464D5" w:rsidP="006E04C2">
            <w:pPr>
              <w:pStyle w:val="ListParagraph"/>
              <w:ind w:left="0"/>
            </w:pPr>
            <w:r>
              <w:t>X (7)</w:t>
            </w:r>
          </w:p>
        </w:tc>
      </w:tr>
    </w:tbl>
    <w:p w14:paraId="78BD6021" w14:textId="0C68D176" w:rsidR="008464D5" w:rsidRDefault="008464D5" w:rsidP="008464D5">
      <w:pPr>
        <w:pStyle w:val="Caption"/>
        <w:rPr>
          <w:noProof/>
        </w:rPr>
      </w:pPr>
      <w:r>
        <w:t>Table 3</w:t>
      </w:r>
    </w:p>
    <w:p w14:paraId="157AB1C7" w14:textId="58A6F9AA" w:rsidR="008464D5" w:rsidRDefault="008464D5" w:rsidP="00FC7381">
      <w:pPr>
        <w:rPr>
          <w:color w:val="000000" w:themeColor="text1"/>
        </w:rPr>
      </w:pPr>
    </w:p>
    <w:p w14:paraId="5C0111AB" w14:textId="47E9E14E" w:rsidR="008464D5" w:rsidRDefault="008464D5" w:rsidP="008464D5">
      <w:pPr>
        <w:pStyle w:val="Heading1"/>
      </w:pPr>
      <w:r>
        <w:t>Detailed Description of Configuration Subsystem</w:t>
      </w:r>
    </w:p>
    <w:p w14:paraId="243A985E" w14:textId="15CA85D2" w:rsidR="008464D5" w:rsidRDefault="008464D5" w:rsidP="00FC7381">
      <w:pPr>
        <w:rPr>
          <w:color w:val="000000" w:themeColor="text1"/>
        </w:rPr>
      </w:pPr>
    </w:p>
    <w:tbl>
      <w:tblPr>
        <w:tblStyle w:val="TableGrid"/>
        <w:tblpPr w:leftFromText="180" w:rightFromText="180" w:vertAnchor="text" w:horzAnchor="margin" w:tblpY="136"/>
        <w:tblW w:w="0" w:type="auto"/>
        <w:tblLook w:val="04A0" w:firstRow="1" w:lastRow="0" w:firstColumn="1" w:lastColumn="0" w:noHBand="0" w:noVBand="1"/>
      </w:tblPr>
      <w:tblGrid>
        <w:gridCol w:w="4495"/>
        <w:gridCol w:w="4495"/>
      </w:tblGrid>
      <w:tr w:rsidR="00FC3CE7" w14:paraId="773950D7" w14:textId="77777777" w:rsidTr="008464D5">
        <w:tc>
          <w:tcPr>
            <w:tcW w:w="4495" w:type="dxa"/>
          </w:tcPr>
          <w:p w14:paraId="24A31B58" w14:textId="77777777" w:rsidR="00FC3CE7" w:rsidRDefault="00FC3CE7" w:rsidP="008464D5">
            <w:pPr>
              <w:rPr>
                <w:b/>
                <w:bCs/>
                <w:color w:val="000000" w:themeColor="text1"/>
              </w:rPr>
            </w:pPr>
            <w:r>
              <w:rPr>
                <w:b/>
                <w:bCs/>
                <w:color w:val="000000" w:themeColor="text1"/>
              </w:rPr>
              <w:t xml:space="preserve">Component Name: </w:t>
            </w:r>
          </w:p>
          <w:p w14:paraId="205CD357" w14:textId="70AEBAF0" w:rsidR="00FC3CE7" w:rsidRPr="00A0152D" w:rsidRDefault="004E32A8" w:rsidP="008464D5">
            <w:pPr>
              <w:ind w:left="720"/>
              <w:rPr>
                <w:color w:val="000000" w:themeColor="text1"/>
              </w:rPr>
            </w:pPr>
            <w:r>
              <w:rPr>
                <w:color w:val="000000" w:themeColor="text1"/>
              </w:rPr>
              <w:t>Project Configuration</w:t>
            </w:r>
          </w:p>
        </w:tc>
        <w:tc>
          <w:tcPr>
            <w:tcW w:w="4495" w:type="dxa"/>
          </w:tcPr>
          <w:p w14:paraId="24247850" w14:textId="77777777" w:rsidR="00FC3CE7" w:rsidRDefault="00FC3CE7" w:rsidP="008464D5">
            <w:pPr>
              <w:rPr>
                <w:b/>
                <w:bCs/>
                <w:color w:val="000000" w:themeColor="text1"/>
              </w:rPr>
            </w:pPr>
            <w:r>
              <w:rPr>
                <w:b/>
                <w:bCs/>
                <w:color w:val="000000" w:themeColor="text1"/>
              </w:rPr>
              <w:t xml:space="preserve">Purpose: </w:t>
            </w:r>
          </w:p>
          <w:p w14:paraId="26286862" w14:textId="0EA2D57F" w:rsidR="00FC3CE7" w:rsidRPr="00532B8F" w:rsidRDefault="00E84E00" w:rsidP="008464D5">
            <w:pPr>
              <w:ind w:left="720"/>
              <w:rPr>
                <w:color w:val="000000" w:themeColor="text1"/>
              </w:rPr>
            </w:pPr>
            <w:r>
              <w:rPr>
                <w:color w:val="000000" w:themeColor="text1"/>
              </w:rPr>
              <w:t xml:space="preserve">Anything that has to do with the system’s </w:t>
            </w:r>
            <w:r w:rsidR="000972AB">
              <w:rPr>
                <w:color w:val="000000" w:themeColor="text1"/>
              </w:rPr>
              <w:t>setting regarding the eve</w:t>
            </w:r>
            <w:r w:rsidR="00A45676">
              <w:rPr>
                <w:color w:val="000000" w:themeColor="text1"/>
              </w:rPr>
              <w:t xml:space="preserve">nt configuration </w:t>
            </w:r>
            <w:r w:rsidR="002C0264">
              <w:rPr>
                <w:color w:val="000000" w:themeColor="text1"/>
              </w:rPr>
              <w:t xml:space="preserve">for log ingestion, </w:t>
            </w:r>
            <w:r w:rsidR="003D3749">
              <w:rPr>
                <w:color w:val="000000" w:themeColor="text1"/>
              </w:rPr>
              <w:t xml:space="preserve">path directories for the location of the original files to be </w:t>
            </w:r>
            <w:r w:rsidR="00710262">
              <w:rPr>
                <w:color w:val="000000" w:themeColor="text1"/>
              </w:rPr>
              <w:t>uploaded to the system are</w:t>
            </w:r>
            <w:r w:rsidR="00F15850">
              <w:rPr>
                <w:color w:val="000000" w:themeColor="text1"/>
              </w:rPr>
              <w:t xml:space="preserve"> managed here.</w:t>
            </w:r>
          </w:p>
        </w:tc>
      </w:tr>
      <w:tr w:rsidR="00FC3CE7" w14:paraId="7634C9FC" w14:textId="77777777" w:rsidTr="008464D5">
        <w:tc>
          <w:tcPr>
            <w:tcW w:w="8990" w:type="dxa"/>
            <w:gridSpan w:val="2"/>
          </w:tcPr>
          <w:p w14:paraId="6CDF2EC1" w14:textId="78DB8F27" w:rsidR="00FC3CE7" w:rsidRDefault="00FC3CE7" w:rsidP="008464D5">
            <w:pPr>
              <w:rPr>
                <w:b/>
                <w:bCs/>
                <w:color w:val="000000" w:themeColor="text1"/>
              </w:rPr>
            </w:pPr>
            <w:r>
              <w:rPr>
                <w:b/>
                <w:bCs/>
                <w:color w:val="000000" w:themeColor="text1"/>
              </w:rPr>
              <w:t>Classes:</w:t>
            </w:r>
          </w:p>
          <w:p w14:paraId="6DA3E19B" w14:textId="1CEEA829" w:rsidR="00F15850" w:rsidRDefault="00F15850" w:rsidP="008464D5">
            <w:pPr>
              <w:pStyle w:val="ListParagraph"/>
              <w:numPr>
                <w:ilvl w:val="0"/>
                <w:numId w:val="15"/>
              </w:numPr>
              <w:rPr>
                <w:color w:val="000000" w:themeColor="text1"/>
              </w:rPr>
            </w:pPr>
            <w:r>
              <w:rPr>
                <w:color w:val="000000" w:themeColor="text1"/>
              </w:rPr>
              <w:t>Event Configuration</w:t>
            </w:r>
          </w:p>
          <w:p w14:paraId="63D1108A" w14:textId="1CEEA829" w:rsidR="00123044" w:rsidRPr="00854AC9" w:rsidRDefault="00123044" w:rsidP="008464D5">
            <w:pPr>
              <w:pStyle w:val="ListParagraph"/>
              <w:numPr>
                <w:ilvl w:val="0"/>
                <w:numId w:val="15"/>
              </w:numPr>
              <w:rPr>
                <w:color w:val="000000" w:themeColor="text1"/>
              </w:rPr>
            </w:pPr>
            <w:r>
              <w:rPr>
                <w:color w:val="000000" w:themeColor="text1"/>
              </w:rPr>
              <w:t>File Directory</w:t>
            </w:r>
          </w:p>
          <w:p w14:paraId="12B649AA" w14:textId="77777777" w:rsidR="00FC3CE7" w:rsidRPr="00A0152D" w:rsidRDefault="00FC3CE7" w:rsidP="008464D5">
            <w:pPr>
              <w:rPr>
                <w:b/>
                <w:bCs/>
                <w:color w:val="000000" w:themeColor="text1"/>
              </w:rPr>
            </w:pPr>
          </w:p>
        </w:tc>
      </w:tr>
    </w:tbl>
    <w:p w14:paraId="47FB3958" w14:textId="1F3E5C8B" w:rsidR="008464D5" w:rsidRDefault="008464D5" w:rsidP="00FC7381">
      <w:pPr>
        <w:rPr>
          <w:color w:val="000000" w:themeColor="text1"/>
        </w:rPr>
      </w:pPr>
    </w:p>
    <w:p w14:paraId="532C9550" w14:textId="626E4258" w:rsidR="008464D5" w:rsidRDefault="008464D5" w:rsidP="00FC7381">
      <w:pPr>
        <w:rPr>
          <w:color w:val="000000" w:themeColor="text1"/>
        </w:rPr>
      </w:pPr>
    </w:p>
    <w:p w14:paraId="7625A16C" w14:textId="558D04EB" w:rsidR="008464D5" w:rsidRDefault="008464D5" w:rsidP="008464D5">
      <w:pPr>
        <w:pStyle w:val="Heading2"/>
        <w:spacing w:line="259" w:lineRule="auto"/>
      </w:pPr>
      <w:r>
        <w:t>Class Description Event</w:t>
      </w:r>
    </w:p>
    <w:p w14:paraId="1CAEA279" w14:textId="185ED840" w:rsidR="008464D5" w:rsidRDefault="008464D5" w:rsidP="008464D5">
      <w:pPr>
        <w:rPr>
          <w:color w:val="FF0000"/>
        </w:rPr>
      </w:pPr>
      <w:r w:rsidRPr="6CF9B141">
        <w:rPr>
          <w:color w:val="FF0000"/>
        </w:rPr>
        <w:t>&lt;&lt; For each class in this component, create a new Heading 2 subsection. In each subsection, describe the internal details of each design entity. Each class should have a class name, a description, super classes, and private responsibilities. &gt;&gt;</w:t>
      </w:r>
    </w:p>
    <w:tbl>
      <w:tblPr>
        <w:tblStyle w:val="TableGrid"/>
        <w:tblW w:w="0" w:type="auto"/>
        <w:tblLook w:val="06A0" w:firstRow="1" w:lastRow="0" w:firstColumn="1" w:lastColumn="0" w:noHBand="1" w:noVBand="1"/>
      </w:tblPr>
      <w:tblGrid>
        <w:gridCol w:w="4482"/>
        <w:gridCol w:w="4508"/>
      </w:tblGrid>
      <w:tr w:rsidR="008464D5" w14:paraId="5D495D18" w14:textId="77777777" w:rsidTr="006E04C2">
        <w:tc>
          <w:tcPr>
            <w:tcW w:w="9420" w:type="dxa"/>
            <w:gridSpan w:val="2"/>
          </w:tcPr>
          <w:p w14:paraId="729BC7B5" w14:textId="77777777" w:rsidR="008464D5" w:rsidRDefault="008464D5" w:rsidP="006E04C2">
            <w:r w:rsidRPr="660D6591">
              <w:rPr>
                <w:b/>
                <w:bCs/>
              </w:rPr>
              <w:t>Class Name</w:t>
            </w:r>
            <w:r>
              <w:t>: Event</w:t>
            </w:r>
          </w:p>
        </w:tc>
      </w:tr>
      <w:tr w:rsidR="008464D5" w14:paraId="2D5EA235" w14:textId="77777777" w:rsidTr="006E04C2">
        <w:tc>
          <w:tcPr>
            <w:tcW w:w="8990" w:type="dxa"/>
            <w:gridSpan w:val="2"/>
          </w:tcPr>
          <w:p w14:paraId="628542C0" w14:textId="77777777" w:rsidR="008464D5" w:rsidRDefault="008464D5" w:rsidP="006E04C2">
            <w:pPr>
              <w:rPr>
                <w:b/>
                <w:bCs/>
              </w:rPr>
            </w:pPr>
            <w:r w:rsidRPr="15EE1D39">
              <w:rPr>
                <w:b/>
                <w:bCs/>
              </w:rPr>
              <w:t>Description</w:t>
            </w:r>
            <w:r w:rsidRPr="7E8A842D">
              <w:rPr>
                <w:b/>
                <w:bCs/>
              </w:rPr>
              <w:t xml:space="preserve">: </w:t>
            </w:r>
            <w:r>
              <w:t>Class that will contain all the event configuration for the current project</w:t>
            </w:r>
          </w:p>
        </w:tc>
      </w:tr>
      <w:tr w:rsidR="008464D5" w14:paraId="60CA30DB" w14:textId="77777777" w:rsidTr="006E04C2">
        <w:tc>
          <w:tcPr>
            <w:tcW w:w="9420" w:type="dxa"/>
            <w:gridSpan w:val="2"/>
          </w:tcPr>
          <w:p w14:paraId="228198A8" w14:textId="77777777" w:rsidR="008464D5" w:rsidRDefault="008464D5" w:rsidP="006E04C2">
            <w:r w:rsidRPr="660D6591">
              <w:rPr>
                <w:b/>
                <w:bCs/>
              </w:rPr>
              <w:t>Superclass</w:t>
            </w:r>
            <w:r>
              <w:t>: None</w:t>
            </w:r>
          </w:p>
        </w:tc>
      </w:tr>
      <w:tr w:rsidR="008464D5" w14:paraId="5AFC3369" w14:textId="77777777" w:rsidTr="006E04C2">
        <w:tc>
          <w:tcPr>
            <w:tcW w:w="9420" w:type="dxa"/>
            <w:gridSpan w:val="2"/>
          </w:tcPr>
          <w:p w14:paraId="47C13ADE" w14:textId="77777777" w:rsidR="008464D5" w:rsidRDefault="008464D5" w:rsidP="006E04C2">
            <w:r w:rsidRPr="660D6591">
              <w:rPr>
                <w:b/>
                <w:bCs/>
              </w:rPr>
              <w:t>Subclasses</w:t>
            </w:r>
            <w:r>
              <w:t>: None</w:t>
            </w:r>
          </w:p>
        </w:tc>
      </w:tr>
      <w:tr w:rsidR="008464D5" w14:paraId="2ADAEA38" w14:textId="77777777" w:rsidTr="006E04C2">
        <w:tc>
          <w:tcPr>
            <w:tcW w:w="9420" w:type="dxa"/>
            <w:gridSpan w:val="2"/>
          </w:tcPr>
          <w:p w14:paraId="184D180B" w14:textId="77777777" w:rsidR="008464D5" w:rsidRDefault="008464D5" w:rsidP="006E04C2">
            <w:pPr>
              <w:rPr>
                <w:b/>
                <w:bCs/>
              </w:rPr>
            </w:pPr>
            <w:r w:rsidRPr="660D6591">
              <w:rPr>
                <w:b/>
                <w:bCs/>
              </w:rPr>
              <w:t>Private Responsibilities</w:t>
            </w:r>
          </w:p>
          <w:p w14:paraId="60A009C1" w14:textId="77777777" w:rsidR="008464D5" w:rsidRDefault="008464D5" w:rsidP="006E04C2">
            <w:pPr>
              <w:pStyle w:val="ListParagraph"/>
              <w:numPr>
                <w:ilvl w:val="0"/>
                <w:numId w:val="6"/>
              </w:numPr>
              <w:rPr>
                <w:color w:val="000000" w:themeColor="text1"/>
                <w:sz w:val="22"/>
                <w:szCs w:val="22"/>
                <w:lang w:val="en"/>
              </w:rPr>
            </w:pPr>
            <w:r w:rsidRPr="0B525D7C">
              <w:rPr>
                <w:color w:val="000000" w:themeColor="text1"/>
                <w:sz w:val="22"/>
                <w:szCs w:val="22"/>
                <w:lang w:val="en"/>
              </w:rPr>
              <w:t>Knows:</w:t>
            </w:r>
          </w:p>
          <w:p w14:paraId="76A30DF2" w14:textId="77777777" w:rsidR="008464D5" w:rsidRDefault="008464D5" w:rsidP="006E04C2">
            <w:pPr>
              <w:pStyle w:val="ListParagraph"/>
              <w:numPr>
                <w:ilvl w:val="1"/>
                <w:numId w:val="6"/>
              </w:numPr>
              <w:rPr>
                <w:sz w:val="22"/>
                <w:szCs w:val="22"/>
              </w:rPr>
            </w:pPr>
            <w:r w:rsidRPr="0B525D7C">
              <w:rPr>
                <w:sz w:val="22"/>
                <w:szCs w:val="22"/>
                <w:lang w:val="en"/>
              </w:rPr>
              <w:t>Event Name</w:t>
            </w:r>
          </w:p>
          <w:p w14:paraId="685AFF23" w14:textId="77777777" w:rsidR="008464D5" w:rsidRDefault="008464D5" w:rsidP="006E04C2">
            <w:pPr>
              <w:pStyle w:val="ListParagraph"/>
              <w:numPr>
                <w:ilvl w:val="1"/>
                <w:numId w:val="6"/>
              </w:numPr>
              <w:rPr>
                <w:sz w:val="22"/>
                <w:szCs w:val="22"/>
              </w:rPr>
            </w:pPr>
            <w:r w:rsidRPr="0B525D7C">
              <w:rPr>
                <w:sz w:val="22"/>
                <w:szCs w:val="22"/>
                <w:lang w:val="en"/>
              </w:rPr>
              <w:t>Event Description</w:t>
            </w:r>
          </w:p>
          <w:p w14:paraId="05FAD63B" w14:textId="77777777" w:rsidR="008464D5" w:rsidRDefault="008464D5" w:rsidP="006E04C2">
            <w:pPr>
              <w:pStyle w:val="ListParagraph"/>
              <w:numPr>
                <w:ilvl w:val="1"/>
                <w:numId w:val="6"/>
              </w:numPr>
              <w:rPr>
                <w:sz w:val="22"/>
                <w:szCs w:val="22"/>
              </w:rPr>
            </w:pPr>
            <w:r w:rsidRPr="0B525D7C">
              <w:rPr>
                <w:sz w:val="22"/>
                <w:szCs w:val="22"/>
                <w:lang w:val="en"/>
              </w:rPr>
              <w:t>Event Start Timestamp</w:t>
            </w:r>
          </w:p>
          <w:p w14:paraId="02F95A39" w14:textId="77777777" w:rsidR="008464D5" w:rsidRDefault="008464D5" w:rsidP="006E04C2">
            <w:pPr>
              <w:pStyle w:val="ListParagraph"/>
              <w:numPr>
                <w:ilvl w:val="1"/>
                <w:numId w:val="6"/>
              </w:numPr>
              <w:rPr>
                <w:sz w:val="22"/>
                <w:szCs w:val="22"/>
              </w:rPr>
            </w:pPr>
            <w:r w:rsidRPr="0B525D7C">
              <w:rPr>
                <w:sz w:val="22"/>
                <w:szCs w:val="22"/>
                <w:lang w:val="en"/>
              </w:rPr>
              <w:t>Event End Timestamp</w:t>
            </w:r>
          </w:p>
          <w:p w14:paraId="3306E671" w14:textId="77777777" w:rsidR="008464D5" w:rsidRDefault="008464D5" w:rsidP="006E04C2">
            <w:pPr>
              <w:pStyle w:val="ListParagraph"/>
              <w:numPr>
                <w:ilvl w:val="1"/>
                <w:numId w:val="6"/>
              </w:numPr>
              <w:rPr>
                <w:sz w:val="22"/>
                <w:szCs w:val="22"/>
              </w:rPr>
            </w:pPr>
            <w:r w:rsidRPr="0B525D7C">
              <w:rPr>
                <w:sz w:val="22"/>
                <w:szCs w:val="22"/>
                <w:lang w:val="en"/>
              </w:rPr>
              <w:t>Root Directory</w:t>
            </w:r>
          </w:p>
          <w:p w14:paraId="2AC35D90" w14:textId="77777777" w:rsidR="008464D5" w:rsidRDefault="008464D5" w:rsidP="006E04C2">
            <w:pPr>
              <w:pStyle w:val="ListParagraph"/>
              <w:numPr>
                <w:ilvl w:val="1"/>
                <w:numId w:val="6"/>
              </w:numPr>
              <w:rPr>
                <w:sz w:val="22"/>
                <w:szCs w:val="22"/>
              </w:rPr>
            </w:pPr>
            <w:r w:rsidRPr="0B525D7C">
              <w:rPr>
                <w:sz w:val="22"/>
                <w:szCs w:val="22"/>
                <w:lang w:val="en"/>
              </w:rPr>
              <w:t>Red Team Folder</w:t>
            </w:r>
          </w:p>
          <w:p w14:paraId="23E925FF" w14:textId="77777777" w:rsidR="008464D5" w:rsidRDefault="008464D5" w:rsidP="006E04C2">
            <w:pPr>
              <w:pStyle w:val="ListParagraph"/>
              <w:numPr>
                <w:ilvl w:val="1"/>
                <w:numId w:val="6"/>
              </w:numPr>
              <w:rPr>
                <w:sz w:val="22"/>
                <w:szCs w:val="22"/>
              </w:rPr>
            </w:pPr>
            <w:r w:rsidRPr="0B525D7C">
              <w:rPr>
                <w:sz w:val="22"/>
                <w:szCs w:val="22"/>
                <w:lang w:val="en"/>
              </w:rPr>
              <w:t>White Team Folder</w:t>
            </w:r>
          </w:p>
          <w:p w14:paraId="42636275" w14:textId="77777777" w:rsidR="008464D5" w:rsidRDefault="008464D5" w:rsidP="006E04C2">
            <w:pPr>
              <w:pStyle w:val="ListParagraph"/>
              <w:numPr>
                <w:ilvl w:val="1"/>
                <w:numId w:val="6"/>
              </w:numPr>
              <w:rPr>
                <w:sz w:val="22"/>
                <w:szCs w:val="22"/>
              </w:rPr>
            </w:pPr>
            <w:r w:rsidRPr="0B525D7C">
              <w:rPr>
                <w:sz w:val="22"/>
                <w:szCs w:val="22"/>
                <w:lang w:val="en"/>
              </w:rPr>
              <w:t>Blue Team Folder</w:t>
            </w:r>
          </w:p>
          <w:p w14:paraId="79C4EC88" w14:textId="77777777" w:rsidR="008464D5" w:rsidRDefault="008464D5" w:rsidP="006E04C2">
            <w:pPr>
              <w:pStyle w:val="ListParagraph"/>
              <w:numPr>
                <w:ilvl w:val="1"/>
                <w:numId w:val="6"/>
              </w:numPr>
              <w:rPr>
                <w:sz w:val="22"/>
                <w:szCs w:val="22"/>
              </w:rPr>
            </w:pPr>
            <w:r w:rsidRPr="0B525D7C">
              <w:rPr>
                <w:sz w:val="22"/>
                <w:szCs w:val="22"/>
                <w:lang w:val="en"/>
              </w:rPr>
              <w:t>Lead</w:t>
            </w:r>
          </w:p>
          <w:p w14:paraId="12B308EE" w14:textId="77777777" w:rsidR="008464D5" w:rsidRDefault="008464D5" w:rsidP="006E04C2">
            <w:pPr>
              <w:pStyle w:val="ListParagraph"/>
              <w:numPr>
                <w:ilvl w:val="1"/>
                <w:numId w:val="6"/>
              </w:numPr>
              <w:rPr>
                <w:sz w:val="22"/>
                <w:szCs w:val="22"/>
              </w:rPr>
            </w:pPr>
            <w:r w:rsidRPr="0B525D7C">
              <w:rPr>
                <w:sz w:val="22"/>
                <w:szCs w:val="22"/>
                <w:lang w:val="en"/>
              </w:rPr>
              <w:t xml:space="preserve"> Lead’s IP Address</w:t>
            </w:r>
          </w:p>
          <w:p w14:paraId="796A5F1C" w14:textId="77777777" w:rsidR="008464D5" w:rsidRDefault="008464D5" w:rsidP="006E04C2">
            <w:pPr>
              <w:pStyle w:val="ListParagraph"/>
              <w:numPr>
                <w:ilvl w:val="1"/>
                <w:numId w:val="6"/>
              </w:numPr>
              <w:rPr>
                <w:sz w:val="22"/>
                <w:szCs w:val="22"/>
              </w:rPr>
            </w:pPr>
            <w:r w:rsidRPr="0B525D7C">
              <w:rPr>
                <w:sz w:val="22"/>
                <w:szCs w:val="22"/>
                <w:lang w:val="en"/>
              </w:rPr>
              <w:t xml:space="preserve"> Connection Established</w:t>
            </w:r>
          </w:p>
          <w:p w14:paraId="00CFAE69" w14:textId="77777777" w:rsidR="008464D5" w:rsidRDefault="008464D5" w:rsidP="006E04C2">
            <w:pPr>
              <w:pStyle w:val="ListParagraph"/>
              <w:numPr>
                <w:ilvl w:val="0"/>
                <w:numId w:val="6"/>
              </w:numPr>
              <w:spacing w:line="322" w:lineRule="exact"/>
              <w:rPr>
                <w:color w:val="000000" w:themeColor="text1"/>
                <w:sz w:val="22"/>
                <w:szCs w:val="22"/>
                <w:lang w:val="en"/>
              </w:rPr>
            </w:pPr>
            <w:r w:rsidRPr="0B525D7C">
              <w:rPr>
                <w:color w:val="000000" w:themeColor="text1"/>
                <w:sz w:val="22"/>
                <w:szCs w:val="22"/>
                <w:lang w:val="en"/>
              </w:rPr>
              <w:t>Can:</w:t>
            </w:r>
          </w:p>
          <w:p w14:paraId="3A62A1BA" w14:textId="77777777" w:rsidR="008464D5" w:rsidRDefault="008464D5" w:rsidP="006E04C2">
            <w:pPr>
              <w:pStyle w:val="ListParagraph"/>
              <w:numPr>
                <w:ilvl w:val="1"/>
                <w:numId w:val="6"/>
              </w:numPr>
              <w:spacing w:line="322" w:lineRule="exact"/>
              <w:rPr>
                <w:sz w:val="22"/>
                <w:szCs w:val="22"/>
              </w:rPr>
            </w:pPr>
            <w:r w:rsidRPr="0B525D7C">
              <w:rPr>
                <w:sz w:val="22"/>
                <w:szCs w:val="22"/>
                <w:lang w:val="en"/>
              </w:rPr>
              <w:t>Check connection to lead conditions are true:</w:t>
            </w:r>
          </w:p>
          <w:p w14:paraId="74E31D28" w14:textId="77777777" w:rsidR="008464D5" w:rsidRDefault="008464D5" w:rsidP="006E04C2">
            <w:pPr>
              <w:pStyle w:val="ListParagraph"/>
              <w:numPr>
                <w:ilvl w:val="2"/>
                <w:numId w:val="6"/>
              </w:numPr>
              <w:spacing w:line="322" w:lineRule="exact"/>
              <w:rPr>
                <w:sz w:val="22"/>
                <w:szCs w:val="22"/>
              </w:rPr>
            </w:pPr>
            <w:r w:rsidRPr="0B525D7C">
              <w:rPr>
                <w:sz w:val="22"/>
                <w:szCs w:val="22"/>
                <w:lang w:val="en"/>
              </w:rPr>
              <w:t>Lead’s checkbox is unchecked</w:t>
            </w:r>
          </w:p>
          <w:p w14:paraId="47E282DD" w14:textId="77777777" w:rsidR="008464D5" w:rsidRDefault="008464D5" w:rsidP="006E04C2">
            <w:pPr>
              <w:pStyle w:val="ListParagraph"/>
              <w:numPr>
                <w:ilvl w:val="2"/>
                <w:numId w:val="6"/>
              </w:numPr>
              <w:spacing w:line="322" w:lineRule="exact"/>
              <w:rPr>
                <w:sz w:val="22"/>
                <w:szCs w:val="22"/>
              </w:rPr>
            </w:pPr>
            <w:r w:rsidRPr="0B525D7C">
              <w:rPr>
                <w:sz w:val="22"/>
                <w:szCs w:val="22"/>
                <w:lang w:val="en"/>
              </w:rPr>
              <w:t>Lead’s IP address is not empty</w:t>
            </w:r>
          </w:p>
          <w:p w14:paraId="57C33186" w14:textId="77777777" w:rsidR="008464D5" w:rsidRDefault="008464D5" w:rsidP="006E04C2">
            <w:pPr>
              <w:pStyle w:val="ListParagraph"/>
              <w:numPr>
                <w:ilvl w:val="2"/>
                <w:numId w:val="6"/>
              </w:numPr>
              <w:spacing w:line="322" w:lineRule="exact"/>
              <w:rPr>
                <w:sz w:val="22"/>
                <w:szCs w:val="22"/>
              </w:rPr>
            </w:pPr>
            <w:r w:rsidRPr="0B525D7C">
              <w:rPr>
                <w:sz w:val="22"/>
                <w:szCs w:val="22"/>
                <w:lang w:val="en"/>
              </w:rPr>
              <w:t>The IP address of the local machine is not the same as lead’s IP address</w:t>
            </w:r>
          </w:p>
          <w:p w14:paraId="764FC854" w14:textId="77777777" w:rsidR="008464D5" w:rsidRDefault="008464D5" w:rsidP="006E04C2">
            <w:pPr>
              <w:pStyle w:val="ListParagraph"/>
              <w:numPr>
                <w:ilvl w:val="1"/>
                <w:numId w:val="6"/>
              </w:numPr>
              <w:spacing w:line="322" w:lineRule="exact"/>
              <w:rPr>
                <w:sz w:val="22"/>
                <w:szCs w:val="22"/>
              </w:rPr>
            </w:pPr>
            <w:r w:rsidRPr="0B525D7C">
              <w:rPr>
                <w:sz w:val="22"/>
                <w:szCs w:val="22"/>
                <w:lang w:val="en"/>
              </w:rPr>
              <w:t>Display error for any undesired action for connection to lead conditions</w:t>
            </w:r>
          </w:p>
          <w:p w14:paraId="6DC538DF" w14:textId="77777777" w:rsidR="008464D5" w:rsidRDefault="008464D5" w:rsidP="006E04C2">
            <w:pPr>
              <w:pStyle w:val="ListParagraph"/>
              <w:numPr>
                <w:ilvl w:val="1"/>
                <w:numId w:val="6"/>
              </w:numPr>
              <w:spacing w:line="322" w:lineRule="exact"/>
              <w:rPr>
                <w:sz w:val="22"/>
                <w:szCs w:val="22"/>
              </w:rPr>
            </w:pPr>
            <w:r w:rsidRPr="0B525D7C">
              <w:rPr>
                <w:sz w:val="22"/>
                <w:szCs w:val="22"/>
                <w:lang w:val="en"/>
              </w:rPr>
              <w:t>Structural check operation:</w:t>
            </w:r>
          </w:p>
          <w:p w14:paraId="4223B4AE" w14:textId="77777777" w:rsidR="008464D5" w:rsidRDefault="008464D5" w:rsidP="006E04C2">
            <w:pPr>
              <w:pStyle w:val="ListParagraph"/>
              <w:numPr>
                <w:ilvl w:val="2"/>
                <w:numId w:val="6"/>
              </w:numPr>
              <w:spacing w:line="322" w:lineRule="exact"/>
              <w:rPr>
                <w:sz w:val="22"/>
                <w:szCs w:val="22"/>
              </w:rPr>
            </w:pPr>
            <w:r w:rsidRPr="0B525D7C">
              <w:rPr>
                <w:sz w:val="22"/>
                <w:szCs w:val="22"/>
                <w:lang w:val="en"/>
              </w:rPr>
              <w:t>The root directory shall contain three folders</w:t>
            </w:r>
          </w:p>
          <w:p w14:paraId="6ED73FD0" w14:textId="77777777" w:rsidR="008464D5" w:rsidRDefault="008464D5" w:rsidP="006E04C2">
            <w:pPr>
              <w:pStyle w:val="ListParagraph"/>
              <w:numPr>
                <w:ilvl w:val="2"/>
                <w:numId w:val="6"/>
              </w:numPr>
              <w:spacing w:line="322" w:lineRule="exact"/>
              <w:rPr>
                <w:sz w:val="22"/>
                <w:szCs w:val="22"/>
              </w:rPr>
            </w:pPr>
            <w:r w:rsidRPr="0B525D7C">
              <w:rPr>
                <w:sz w:val="22"/>
                <w:szCs w:val="22"/>
                <w:lang w:val="en"/>
              </w:rPr>
              <w:t>The names of the three folders shall match the red team folder name, blue team folder name, and white team folder name specified in the event configuration</w:t>
            </w:r>
          </w:p>
          <w:p w14:paraId="52B80F23" w14:textId="77777777" w:rsidR="008464D5" w:rsidRDefault="008464D5" w:rsidP="006E04C2">
            <w:pPr>
              <w:pStyle w:val="ListParagraph"/>
              <w:numPr>
                <w:ilvl w:val="2"/>
                <w:numId w:val="6"/>
              </w:numPr>
              <w:spacing w:line="322" w:lineRule="exact"/>
              <w:rPr>
                <w:sz w:val="22"/>
                <w:szCs w:val="22"/>
              </w:rPr>
            </w:pPr>
            <w:r w:rsidRPr="0B525D7C">
              <w:rPr>
                <w:sz w:val="22"/>
                <w:szCs w:val="22"/>
                <w:lang w:val="en"/>
              </w:rPr>
              <w:t>The name of the root directory shall not be editable once the event is saved</w:t>
            </w:r>
          </w:p>
          <w:p w14:paraId="7A29A63A" w14:textId="77777777" w:rsidR="008464D5" w:rsidRDefault="008464D5" w:rsidP="006E04C2">
            <w:pPr>
              <w:pStyle w:val="ListParagraph"/>
              <w:numPr>
                <w:ilvl w:val="1"/>
                <w:numId w:val="6"/>
              </w:numPr>
              <w:rPr>
                <w:rFonts w:eastAsiaTheme="minorEastAsia"/>
                <w:color w:val="000000" w:themeColor="text1"/>
                <w:sz w:val="22"/>
                <w:szCs w:val="22"/>
                <w:lang w:val="en"/>
              </w:rPr>
            </w:pPr>
            <w:r w:rsidRPr="0B525D7C">
              <w:rPr>
                <w:color w:val="000000" w:themeColor="text1"/>
                <w:sz w:val="22"/>
                <w:szCs w:val="22"/>
                <w:lang w:val="en"/>
              </w:rPr>
              <w:t>Generate a root directory structure error</w:t>
            </w:r>
          </w:p>
        </w:tc>
      </w:tr>
      <w:tr w:rsidR="008464D5" w14:paraId="72332D4C" w14:textId="77777777" w:rsidTr="006E04C2">
        <w:tc>
          <w:tcPr>
            <w:tcW w:w="9420" w:type="dxa"/>
            <w:gridSpan w:val="2"/>
          </w:tcPr>
          <w:p w14:paraId="2B583698" w14:textId="77777777" w:rsidR="008464D5" w:rsidRDefault="008464D5" w:rsidP="006E04C2">
            <w:pPr>
              <w:rPr>
                <w:b/>
                <w:bCs/>
              </w:rPr>
            </w:pPr>
            <w:r w:rsidRPr="660D6591">
              <w:rPr>
                <w:b/>
                <w:bCs/>
              </w:rPr>
              <w:t>Contract:</w:t>
            </w:r>
            <w:r>
              <w:t xml:space="preserve"> 1. Print Information</w:t>
            </w:r>
          </w:p>
        </w:tc>
      </w:tr>
      <w:tr w:rsidR="008464D5" w14:paraId="3A2ACEB5" w14:textId="77777777" w:rsidTr="006E04C2">
        <w:tc>
          <w:tcPr>
            <w:tcW w:w="4680" w:type="dxa"/>
          </w:tcPr>
          <w:p w14:paraId="305DB2C6" w14:textId="77777777" w:rsidR="008464D5" w:rsidRDefault="008464D5" w:rsidP="006E04C2">
            <w:pPr>
              <w:rPr>
                <w:b/>
                <w:bCs/>
              </w:rPr>
            </w:pPr>
            <w:r w:rsidRPr="660D6591">
              <w:rPr>
                <w:b/>
                <w:bCs/>
              </w:rPr>
              <w:t>Responsibilities</w:t>
            </w:r>
          </w:p>
        </w:tc>
        <w:tc>
          <w:tcPr>
            <w:tcW w:w="4740" w:type="dxa"/>
          </w:tcPr>
          <w:p w14:paraId="15A01AA4" w14:textId="77777777" w:rsidR="008464D5" w:rsidRDefault="008464D5" w:rsidP="006E04C2">
            <w:r w:rsidRPr="660D6591">
              <w:rPr>
                <w:b/>
                <w:bCs/>
              </w:rPr>
              <w:t>Collaborations</w:t>
            </w:r>
          </w:p>
        </w:tc>
      </w:tr>
      <w:tr w:rsidR="008464D5" w14:paraId="41465379" w14:textId="77777777" w:rsidTr="006E04C2">
        <w:tc>
          <w:tcPr>
            <w:tcW w:w="4680" w:type="dxa"/>
          </w:tcPr>
          <w:p w14:paraId="1748DA63" w14:textId="77777777" w:rsidR="008464D5" w:rsidRDefault="008464D5" w:rsidP="006E04C2">
            <w:pPr>
              <w:pStyle w:val="ListParagraph"/>
              <w:numPr>
                <w:ilvl w:val="0"/>
                <w:numId w:val="5"/>
              </w:numPr>
              <w:rPr>
                <w:rFonts w:eastAsiaTheme="minorEastAsia"/>
              </w:rPr>
            </w:pPr>
            <w:r>
              <w:t>Do something</w:t>
            </w:r>
          </w:p>
        </w:tc>
        <w:tc>
          <w:tcPr>
            <w:tcW w:w="4740" w:type="dxa"/>
          </w:tcPr>
          <w:p w14:paraId="60EEB944" w14:textId="77777777" w:rsidR="008464D5" w:rsidRDefault="008464D5" w:rsidP="006E04C2">
            <w:r>
              <w:t>B (3)</w:t>
            </w:r>
          </w:p>
        </w:tc>
      </w:tr>
      <w:tr w:rsidR="008464D5" w14:paraId="27C516EE" w14:textId="77777777" w:rsidTr="006E04C2">
        <w:tc>
          <w:tcPr>
            <w:tcW w:w="9420" w:type="dxa"/>
            <w:gridSpan w:val="2"/>
          </w:tcPr>
          <w:p w14:paraId="41FD26C4" w14:textId="77777777" w:rsidR="008464D5" w:rsidRDefault="008464D5" w:rsidP="006E04C2">
            <w:pPr>
              <w:pStyle w:val="ListParagraph"/>
              <w:ind w:left="0"/>
            </w:pPr>
            <w:r w:rsidRPr="660D6591">
              <w:rPr>
                <w:b/>
                <w:bCs/>
              </w:rPr>
              <w:t>Contract</w:t>
            </w:r>
            <w:r>
              <w:t>: 2. Provide Some Attributes</w:t>
            </w:r>
          </w:p>
        </w:tc>
      </w:tr>
      <w:tr w:rsidR="008464D5" w14:paraId="17CA61CE" w14:textId="77777777" w:rsidTr="006E04C2">
        <w:tc>
          <w:tcPr>
            <w:tcW w:w="4680" w:type="dxa"/>
          </w:tcPr>
          <w:p w14:paraId="4F0D6740" w14:textId="77777777" w:rsidR="008464D5" w:rsidRDefault="008464D5" w:rsidP="006E04C2">
            <w:pPr>
              <w:pStyle w:val="ListParagraph"/>
              <w:ind w:left="0"/>
              <w:rPr>
                <w:b/>
                <w:bCs/>
              </w:rPr>
            </w:pPr>
            <w:r w:rsidRPr="660D6591">
              <w:rPr>
                <w:b/>
                <w:bCs/>
              </w:rPr>
              <w:t>Responsibilities</w:t>
            </w:r>
          </w:p>
        </w:tc>
        <w:tc>
          <w:tcPr>
            <w:tcW w:w="4740" w:type="dxa"/>
          </w:tcPr>
          <w:p w14:paraId="503EE455" w14:textId="77777777" w:rsidR="008464D5" w:rsidRDefault="008464D5" w:rsidP="006E04C2">
            <w:pPr>
              <w:pStyle w:val="ListParagraph"/>
              <w:ind w:left="0"/>
              <w:rPr>
                <w:b/>
                <w:bCs/>
              </w:rPr>
            </w:pPr>
            <w:r w:rsidRPr="660D6591">
              <w:rPr>
                <w:b/>
                <w:bCs/>
              </w:rPr>
              <w:t>Collaborations</w:t>
            </w:r>
          </w:p>
        </w:tc>
      </w:tr>
      <w:tr w:rsidR="008464D5" w14:paraId="23A6C77C" w14:textId="77777777" w:rsidTr="006E04C2">
        <w:trPr>
          <w:trHeight w:val="800"/>
        </w:trPr>
        <w:tc>
          <w:tcPr>
            <w:tcW w:w="4680" w:type="dxa"/>
          </w:tcPr>
          <w:p w14:paraId="4A16D5E8" w14:textId="77777777" w:rsidR="008464D5" w:rsidRDefault="008464D5" w:rsidP="006E04C2">
            <w:pPr>
              <w:pStyle w:val="ListParagraph"/>
              <w:numPr>
                <w:ilvl w:val="0"/>
                <w:numId w:val="5"/>
              </w:numPr>
              <w:rPr>
                <w:rFonts w:eastAsiaTheme="minorEastAsia"/>
              </w:rPr>
            </w:pPr>
            <w:r>
              <w:t>Know Something</w:t>
            </w:r>
          </w:p>
          <w:p w14:paraId="6918F65A" w14:textId="77777777" w:rsidR="008464D5" w:rsidRDefault="008464D5" w:rsidP="006E04C2">
            <w:pPr>
              <w:pStyle w:val="ListParagraph"/>
              <w:numPr>
                <w:ilvl w:val="0"/>
                <w:numId w:val="5"/>
              </w:numPr>
              <w:rPr>
                <w:rFonts w:eastAsiaTheme="minorEastAsia"/>
              </w:rPr>
            </w:pPr>
            <w:r>
              <w:t>Know another thing</w:t>
            </w:r>
          </w:p>
        </w:tc>
        <w:tc>
          <w:tcPr>
            <w:tcW w:w="4740" w:type="dxa"/>
          </w:tcPr>
          <w:p w14:paraId="7DAFC910" w14:textId="77777777" w:rsidR="008464D5" w:rsidRDefault="008464D5" w:rsidP="006E04C2">
            <w:pPr>
              <w:pStyle w:val="ListParagraph"/>
              <w:ind w:left="0"/>
            </w:pPr>
          </w:p>
          <w:p w14:paraId="5BC15A01" w14:textId="77777777" w:rsidR="008464D5" w:rsidRDefault="008464D5" w:rsidP="006E04C2">
            <w:pPr>
              <w:pStyle w:val="ListParagraph"/>
              <w:ind w:left="0"/>
            </w:pPr>
            <w:r>
              <w:t>X (7)</w:t>
            </w:r>
          </w:p>
        </w:tc>
      </w:tr>
    </w:tbl>
    <w:p w14:paraId="343054A7" w14:textId="146C9F9B" w:rsidR="008464D5" w:rsidRDefault="008464D5" w:rsidP="008464D5"/>
    <w:p w14:paraId="3D2C5034" w14:textId="7B496C8A" w:rsidR="008464D5" w:rsidRDefault="008464D5" w:rsidP="008464D5">
      <w:pPr>
        <w:pStyle w:val="Heading3"/>
      </w:pPr>
      <w:bookmarkStart w:id="71" w:name="_Toc226979935"/>
      <w:r w:rsidRPr="00FC7381">
        <w:t>Contract</w:t>
      </w:r>
      <w:r>
        <w:t xml:space="preserve"> &lt;contract 1 name&gt;</w:t>
      </w:r>
      <w:bookmarkEnd w:id="71"/>
    </w:p>
    <w:p w14:paraId="680DA3F2" w14:textId="74147DE6" w:rsidR="008464D5" w:rsidRPr="009006EF" w:rsidRDefault="008464D5" w:rsidP="008464D5">
      <w:r>
        <w:t>&lt;&lt; For each contract supported by this class, create a new Heading 3 subsection. Give the detailed contract descriptions here. A contract description must have a contract identifier (used in the diagrams and in cross references), a contract name, a description, and a set of protocols. A protocol includes a list of responsibilities, method signatures to support those responsibilities, pre- and post-conditions, algorithm descriptions and collaborations. A collaboration must specify the contract supported by the service provider.  &gt;&gt;</w:t>
      </w:r>
    </w:p>
    <w:p w14:paraId="6E575892" w14:textId="352EDF2D" w:rsidR="008464D5" w:rsidRDefault="008464D5" w:rsidP="008464D5"/>
    <w:p w14:paraId="27EDDB31" w14:textId="35CBFD12" w:rsidR="008464D5" w:rsidRDefault="008464D5" w:rsidP="008464D5"/>
    <w:p w14:paraId="6AFEADE8" w14:textId="4279B97B" w:rsidR="008464D5" w:rsidRDefault="008464D5" w:rsidP="008464D5">
      <w:pPr>
        <w:pStyle w:val="Heading3"/>
      </w:pPr>
      <w:bookmarkStart w:id="72" w:name="_Toc226979936"/>
      <w:r w:rsidRPr="00FC7381">
        <w:t>Contract</w:t>
      </w:r>
      <w:r>
        <w:t xml:space="preserve"> &lt;contract 2 name&gt;</w:t>
      </w:r>
      <w:bookmarkEnd w:id="72"/>
    </w:p>
    <w:p w14:paraId="07A77753" w14:textId="767DBB34" w:rsidR="008464D5" w:rsidRDefault="008464D5" w:rsidP="00FC7381">
      <w:pPr>
        <w:rPr>
          <w:color w:val="000000" w:themeColor="text1"/>
        </w:rPr>
      </w:pPr>
    </w:p>
    <w:p w14:paraId="1CB91932" w14:textId="40C906B7" w:rsidR="008464D5" w:rsidRDefault="008464D5" w:rsidP="00FC7381">
      <w:pPr>
        <w:rPr>
          <w:color w:val="000000" w:themeColor="text1"/>
        </w:rPr>
      </w:pPr>
    </w:p>
    <w:p w14:paraId="51E51BA7" w14:textId="645273E9" w:rsidR="00CF0952" w:rsidRDefault="00CF0952" w:rsidP="00FC7381">
      <w:pPr>
        <w:rPr>
          <w:color w:val="000000" w:themeColor="text1"/>
        </w:rPr>
      </w:pPr>
    </w:p>
    <w:p w14:paraId="5D054752" w14:textId="02EEA038" w:rsidR="00123044" w:rsidRDefault="00123044" w:rsidP="00FC7381">
      <w:pPr>
        <w:rPr>
          <w:color w:val="000000" w:themeColor="text1"/>
        </w:rPr>
      </w:pPr>
    </w:p>
    <w:p w14:paraId="776B4904" w14:textId="32A375FE" w:rsidR="003779CA" w:rsidRPr="003779CA" w:rsidRDefault="0EC05521" w:rsidP="003779CA">
      <w:pPr>
        <w:pStyle w:val="Heading3"/>
      </w:pPr>
      <w:r>
        <w:t>Contract &lt;contract name&gt;</w:t>
      </w:r>
    </w:p>
    <w:p w14:paraId="01F466A2" w14:textId="3C7C19BB" w:rsidR="00CC70B1" w:rsidRPr="00CC70B1" w:rsidRDefault="00A01B3B" w:rsidP="00A01B3B">
      <w:pPr>
        <w:pStyle w:val="Heading1"/>
      </w:pPr>
      <w:r>
        <w:t>Detailed Description of Documentation Subsystem</w:t>
      </w:r>
    </w:p>
    <w:p w14:paraId="2A7D7919" w14:textId="0A7509E4" w:rsidR="004C04D6" w:rsidRPr="004C04D6" w:rsidRDefault="004F0E0E" w:rsidP="004C04D6">
      <w:pPr>
        <w:pStyle w:val="Heading2"/>
      </w:pPr>
      <w:r>
        <w:t>Class Description Log Entry</w:t>
      </w:r>
    </w:p>
    <w:p w14:paraId="6DA9155D" w14:textId="306F4CA5" w:rsidR="6F56B9CB" w:rsidRDefault="6F56B9CB" w:rsidP="6F56B9CB"/>
    <w:tbl>
      <w:tblPr>
        <w:tblStyle w:val="TableGrid"/>
        <w:tblW w:w="0" w:type="auto"/>
        <w:tblLook w:val="06A0" w:firstRow="1" w:lastRow="0" w:firstColumn="1" w:lastColumn="0" w:noHBand="1" w:noVBand="1"/>
      </w:tblPr>
      <w:tblGrid>
        <w:gridCol w:w="4482"/>
        <w:gridCol w:w="4508"/>
      </w:tblGrid>
      <w:tr w:rsidR="70138985" w14:paraId="5DE4EE3C" w14:textId="77777777" w:rsidTr="0C9022FD">
        <w:tc>
          <w:tcPr>
            <w:tcW w:w="8990" w:type="dxa"/>
            <w:gridSpan w:val="2"/>
          </w:tcPr>
          <w:p w14:paraId="0C2EEEBC" w14:textId="33D2B4DE" w:rsidR="70138985" w:rsidRDefault="70138985">
            <w:r w:rsidRPr="70138985">
              <w:rPr>
                <w:b/>
                <w:bCs/>
              </w:rPr>
              <w:t>Class Name</w:t>
            </w:r>
            <w:r>
              <w:t xml:space="preserve">: </w:t>
            </w:r>
            <w:r w:rsidR="6A70B89E">
              <w:t>Log Entry</w:t>
            </w:r>
          </w:p>
        </w:tc>
      </w:tr>
      <w:tr w:rsidR="70138985" w14:paraId="05DEAA4A" w14:textId="77777777" w:rsidTr="0C9022FD">
        <w:tc>
          <w:tcPr>
            <w:tcW w:w="8990" w:type="dxa"/>
            <w:gridSpan w:val="2"/>
          </w:tcPr>
          <w:p w14:paraId="399929E3" w14:textId="6E8E9ED3" w:rsidR="70138985" w:rsidRDefault="6BC456C6" w:rsidP="70138985">
            <w:pPr>
              <w:rPr>
                <w:b/>
                <w:bCs/>
              </w:rPr>
            </w:pPr>
            <w:r w:rsidRPr="0C9022FD">
              <w:rPr>
                <w:b/>
                <w:bCs/>
              </w:rPr>
              <w:t xml:space="preserve">Description: </w:t>
            </w:r>
            <w:r w:rsidR="56F9A302">
              <w:t>Represents a single piece of data in an event</w:t>
            </w:r>
          </w:p>
        </w:tc>
      </w:tr>
      <w:tr w:rsidR="70138985" w14:paraId="5251F17E" w14:textId="77777777" w:rsidTr="0C9022FD">
        <w:tc>
          <w:tcPr>
            <w:tcW w:w="8990" w:type="dxa"/>
            <w:gridSpan w:val="2"/>
          </w:tcPr>
          <w:p w14:paraId="08428BD1" w14:textId="15D1BB58" w:rsidR="70138985" w:rsidRDefault="70138985">
            <w:r w:rsidRPr="70138985">
              <w:rPr>
                <w:b/>
                <w:bCs/>
              </w:rPr>
              <w:t>Superclass</w:t>
            </w:r>
            <w:r>
              <w:t>: None</w:t>
            </w:r>
          </w:p>
        </w:tc>
      </w:tr>
      <w:tr w:rsidR="70138985" w14:paraId="6C2D8493" w14:textId="77777777" w:rsidTr="0C9022FD">
        <w:tc>
          <w:tcPr>
            <w:tcW w:w="8990" w:type="dxa"/>
            <w:gridSpan w:val="2"/>
          </w:tcPr>
          <w:p w14:paraId="62C6E481" w14:textId="3CE0EF89" w:rsidR="70138985" w:rsidRDefault="70138985">
            <w:r w:rsidRPr="70138985">
              <w:rPr>
                <w:b/>
                <w:bCs/>
              </w:rPr>
              <w:t>Subclasses</w:t>
            </w:r>
            <w:r>
              <w:t>: None</w:t>
            </w:r>
          </w:p>
        </w:tc>
      </w:tr>
      <w:tr w:rsidR="70138985" w14:paraId="6ED37FB0" w14:textId="77777777" w:rsidTr="0C9022FD">
        <w:tc>
          <w:tcPr>
            <w:tcW w:w="8990" w:type="dxa"/>
            <w:gridSpan w:val="2"/>
          </w:tcPr>
          <w:p w14:paraId="196A77F6" w14:textId="5F426B1E" w:rsidR="70138985" w:rsidRDefault="70138985" w:rsidP="70138985">
            <w:pPr>
              <w:rPr>
                <w:b/>
                <w:bCs/>
              </w:rPr>
            </w:pPr>
            <w:r w:rsidRPr="70138985">
              <w:rPr>
                <w:b/>
                <w:bCs/>
              </w:rPr>
              <w:t>Private Responsibilities</w:t>
            </w:r>
          </w:p>
          <w:p w14:paraId="5904149A" w14:textId="08604BF3" w:rsidR="52FF0178" w:rsidRDefault="52FF0178" w:rsidP="00715FCF">
            <w:pPr>
              <w:pStyle w:val="ListParagraph"/>
              <w:numPr>
                <w:ilvl w:val="0"/>
                <w:numId w:val="16"/>
              </w:numPr>
              <w:rPr>
                <w:color w:val="000000" w:themeColor="text1"/>
                <w:sz w:val="22"/>
                <w:szCs w:val="22"/>
              </w:rPr>
            </w:pPr>
            <w:r w:rsidRPr="0C9022FD">
              <w:rPr>
                <w:color w:val="000000" w:themeColor="text1"/>
                <w:sz w:val="22"/>
                <w:szCs w:val="22"/>
                <w:lang w:val="en"/>
              </w:rPr>
              <w:t>Knows:</w:t>
            </w:r>
          </w:p>
          <w:p w14:paraId="69703C73" w14:textId="7E2B58B7" w:rsidR="52FF0178" w:rsidRDefault="52FF0178" w:rsidP="00715FCF">
            <w:pPr>
              <w:pStyle w:val="ListParagraph"/>
              <w:numPr>
                <w:ilvl w:val="1"/>
                <w:numId w:val="16"/>
              </w:numPr>
              <w:rPr>
                <w:sz w:val="22"/>
                <w:szCs w:val="22"/>
              </w:rPr>
            </w:pPr>
            <w:r w:rsidRPr="0C9022FD">
              <w:rPr>
                <w:sz w:val="22"/>
                <w:szCs w:val="22"/>
                <w:lang w:val="en"/>
              </w:rPr>
              <w:t>Log Entry Number</w:t>
            </w:r>
          </w:p>
          <w:p w14:paraId="37E9C827" w14:textId="694C8755" w:rsidR="52FF0178" w:rsidRDefault="52FF0178" w:rsidP="00715FCF">
            <w:pPr>
              <w:pStyle w:val="ListParagraph"/>
              <w:numPr>
                <w:ilvl w:val="1"/>
                <w:numId w:val="16"/>
              </w:numPr>
              <w:rPr>
                <w:sz w:val="22"/>
                <w:szCs w:val="22"/>
              </w:rPr>
            </w:pPr>
            <w:r w:rsidRPr="0C9022FD">
              <w:rPr>
                <w:sz w:val="22"/>
                <w:szCs w:val="22"/>
                <w:lang w:val="en"/>
              </w:rPr>
              <w:t>Log Entry Timestamp</w:t>
            </w:r>
          </w:p>
          <w:p w14:paraId="57E87BE9" w14:textId="77DC4380" w:rsidR="52FF0178" w:rsidRDefault="52FF0178" w:rsidP="00715FCF">
            <w:pPr>
              <w:pStyle w:val="ListParagraph"/>
              <w:numPr>
                <w:ilvl w:val="1"/>
                <w:numId w:val="16"/>
              </w:numPr>
              <w:rPr>
                <w:sz w:val="22"/>
                <w:szCs w:val="22"/>
              </w:rPr>
            </w:pPr>
            <w:r w:rsidRPr="0C9022FD">
              <w:rPr>
                <w:sz w:val="22"/>
                <w:szCs w:val="22"/>
                <w:lang w:val="en"/>
              </w:rPr>
              <w:t>Log Entry Content</w:t>
            </w:r>
          </w:p>
          <w:p w14:paraId="7BF4CFFB" w14:textId="2D398A23" w:rsidR="52FF0178" w:rsidRDefault="52FF0178" w:rsidP="00715FCF">
            <w:pPr>
              <w:pStyle w:val="ListParagraph"/>
              <w:numPr>
                <w:ilvl w:val="1"/>
                <w:numId w:val="16"/>
              </w:numPr>
              <w:rPr>
                <w:sz w:val="22"/>
                <w:szCs w:val="22"/>
              </w:rPr>
            </w:pPr>
            <w:r w:rsidRPr="0C9022FD">
              <w:rPr>
                <w:sz w:val="22"/>
                <w:szCs w:val="22"/>
                <w:lang w:val="en"/>
              </w:rPr>
              <w:t>Host</w:t>
            </w:r>
          </w:p>
          <w:p w14:paraId="21708354" w14:textId="33D3D760" w:rsidR="52FF0178" w:rsidRDefault="52FF0178" w:rsidP="00715FCF">
            <w:pPr>
              <w:pStyle w:val="ListParagraph"/>
              <w:numPr>
                <w:ilvl w:val="1"/>
                <w:numId w:val="16"/>
              </w:numPr>
              <w:rPr>
                <w:sz w:val="22"/>
                <w:szCs w:val="22"/>
              </w:rPr>
            </w:pPr>
            <w:r w:rsidRPr="0C9022FD">
              <w:rPr>
                <w:sz w:val="22"/>
                <w:szCs w:val="22"/>
                <w:lang w:val="en"/>
              </w:rPr>
              <w:t>Source</w:t>
            </w:r>
          </w:p>
          <w:p w14:paraId="034BB531" w14:textId="58FFEA0A" w:rsidR="52FF0178" w:rsidRDefault="52FF0178" w:rsidP="00715FCF">
            <w:pPr>
              <w:pStyle w:val="ListParagraph"/>
              <w:numPr>
                <w:ilvl w:val="1"/>
                <w:numId w:val="16"/>
              </w:numPr>
              <w:rPr>
                <w:sz w:val="22"/>
                <w:szCs w:val="22"/>
              </w:rPr>
            </w:pPr>
            <w:r w:rsidRPr="0C9022FD">
              <w:rPr>
                <w:sz w:val="22"/>
                <w:szCs w:val="22"/>
                <w:lang w:val="en"/>
              </w:rPr>
              <w:t>Source Type</w:t>
            </w:r>
          </w:p>
          <w:p w14:paraId="2BCA63FC" w14:textId="6ABBA64D" w:rsidR="52FF0178" w:rsidRDefault="52FF0178" w:rsidP="00715FCF">
            <w:pPr>
              <w:pStyle w:val="ListParagraph"/>
              <w:numPr>
                <w:ilvl w:val="1"/>
                <w:numId w:val="16"/>
              </w:numPr>
              <w:rPr>
                <w:sz w:val="22"/>
                <w:szCs w:val="22"/>
              </w:rPr>
            </w:pPr>
            <w:r w:rsidRPr="0C9022FD">
              <w:rPr>
                <w:sz w:val="22"/>
                <w:szCs w:val="22"/>
                <w:lang w:val="en"/>
              </w:rPr>
              <w:t>Significant</w:t>
            </w:r>
          </w:p>
          <w:p w14:paraId="6D630F21" w14:textId="67055E77" w:rsidR="52FF0178" w:rsidRDefault="52FF0178" w:rsidP="00715FCF">
            <w:pPr>
              <w:pStyle w:val="ListParagraph"/>
              <w:numPr>
                <w:ilvl w:val="0"/>
                <w:numId w:val="16"/>
              </w:numPr>
              <w:rPr>
                <w:color w:val="000000" w:themeColor="text1"/>
                <w:sz w:val="22"/>
                <w:szCs w:val="22"/>
                <w:lang w:val="en"/>
              </w:rPr>
            </w:pPr>
            <w:r w:rsidRPr="0C9022FD">
              <w:rPr>
                <w:color w:val="000000" w:themeColor="text1"/>
                <w:sz w:val="22"/>
                <w:szCs w:val="22"/>
                <w:lang w:val="en"/>
              </w:rPr>
              <w:t>Can:</w:t>
            </w:r>
          </w:p>
          <w:p w14:paraId="4DF78A1D" w14:textId="2C605444" w:rsidR="70138985" w:rsidRDefault="52FF0178" w:rsidP="00715FCF">
            <w:pPr>
              <w:pStyle w:val="ListParagraph"/>
              <w:numPr>
                <w:ilvl w:val="1"/>
                <w:numId w:val="16"/>
              </w:numPr>
              <w:rPr>
                <w:color w:val="000000" w:themeColor="text1"/>
                <w:sz w:val="22"/>
                <w:szCs w:val="22"/>
                <w:lang w:val="en"/>
              </w:rPr>
            </w:pPr>
            <w:r w:rsidRPr="0C9022FD">
              <w:rPr>
                <w:color w:val="000000" w:themeColor="text1"/>
                <w:sz w:val="22"/>
                <w:szCs w:val="22"/>
                <w:lang w:val="en"/>
              </w:rPr>
              <w:t>Mark a log entry as significant or not</w:t>
            </w:r>
          </w:p>
        </w:tc>
      </w:tr>
      <w:tr w:rsidR="70138985" w14:paraId="27D31629" w14:textId="77777777" w:rsidTr="0C9022FD">
        <w:tc>
          <w:tcPr>
            <w:tcW w:w="8990" w:type="dxa"/>
            <w:gridSpan w:val="2"/>
          </w:tcPr>
          <w:p w14:paraId="50D291BA" w14:textId="77777777" w:rsidR="70138985" w:rsidRDefault="70138985" w:rsidP="70138985">
            <w:pPr>
              <w:rPr>
                <w:b/>
                <w:bCs/>
              </w:rPr>
            </w:pPr>
            <w:r w:rsidRPr="70138985">
              <w:rPr>
                <w:b/>
                <w:bCs/>
              </w:rPr>
              <w:t>Contract:</w:t>
            </w:r>
            <w:r>
              <w:t xml:space="preserve"> 1. Print Information</w:t>
            </w:r>
          </w:p>
        </w:tc>
      </w:tr>
      <w:tr w:rsidR="70138985" w14:paraId="3D3BAB4E" w14:textId="77777777" w:rsidTr="0C9022FD">
        <w:tc>
          <w:tcPr>
            <w:tcW w:w="4482" w:type="dxa"/>
          </w:tcPr>
          <w:p w14:paraId="42EF4E84" w14:textId="77777777" w:rsidR="70138985" w:rsidRDefault="70138985" w:rsidP="70138985">
            <w:pPr>
              <w:rPr>
                <w:b/>
                <w:bCs/>
              </w:rPr>
            </w:pPr>
            <w:r w:rsidRPr="70138985">
              <w:rPr>
                <w:b/>
                <w:bCs/>
              </w:rPr>
              <w:t>Responsibilities</w:t>
            </w:r>
          </w:p>
        </w:tc>
        <w:tc>
          <w:tcPr>
            <w:tcW w:w="4508" w:type="dxa"/>
          </w:tcPr>
          <w:p w14:paraId="4896F9F1" w14:textId="77777777" w:rsidR="70138985" w:rsidRDefault="70138985">
            <w:r w:rsidRPr="70138985">
              <w:rPr>
                <w:b/>
                <w:bCs/>
              </w:rPr>
              <w:t>Collaborations</w:t>
            </w:r>
          </w:p>
        </w:tc>
      </w:tr>
      <w:tr w:rsidR="70138985" w14:paraId="61DF9C95" w14:textId="77777777" w:rsidTr="0C9022FD">
        <w:tc>
          <w:tcPr>
            <w:tcW w:w="4482" w:type="dxa"/>
          </w:tcPr>
          <w:p w14:paraId="322716E7" w14:textId="77777777" w:rsidR="70138985" w:rsidRDefault="70138985" w:rsidP="70138985">
            <w:pPr>
              <w:pStyle w:val="ListParagraph"/>
              <w:numPr>
                <w:ilvl w:val="0"/>
                <w:numId w:val="5"/>
              </w:numPr>
              <w:rPr>
                <w:rFonts w:eastAsiaTheme="minorEastAsia"/>
              </w:rPr>
            </w:pPr>
            <w:r>
              <w:t>Do something</w:t>
            </w:r>
          </w:p>
        </w:tc>
        <w:tc>
          <w:tcPr>
            <w:tcW w:w="4508" w:type="dxa"/>
          </w:tcPr>
          <w:p w14:paraId="1CD108C2" w14:textId="77777777" w:rsidR="70138985" w:rsidRDefault="70138985">
            <w:r>
              <w:t>B (3)</w:t>
            </w:r>
          </w:p>
        </w:tc>
      </w:tr>
      <w:tr w:rsidR="70138985" w14:paraId="5866648D" w14:textId="77777777" w:rsidTr="0C9022FD">
        <w:tc>
          <w:tcPr>
            <w:tcW w:w="8990" w:type="dxa"/>
            <w:gridSpan w:val="2"/>
          </w:tcPr>
          <w:p w14:paraId="359FC190" w14:textId="77777777" w:rsidR="70138985" w:rsidRDefault="70138985" w:rsidP="70138985">
            <w:pPr>
              <w:pStyle w:val="ListParagraph"/>
              <w:ind w:left="0"/>
            </w:pPr>
            <w:r w:rsidRPr="70138985">
              <w:rPr>
                <w:b/>
                <w:bCs/>
              </w:rPr>
              <w:t>Contract</w:t>
            </w:r>
            <w:r>
              <w:t>: 2. Provide Some Attributes</w:t>
            </w:r>
          </w:p>
        </w:tc>
      </w:tr>
      <w:tr w:rsidR="70138985" w14:paraId="232BEA8E" w14:textId="77777777" w:rsidTr="0C9022FD">
        <w:tc>
          <w:tcPr>
            <w:tcW w:w="4482" w:type="dxa"/>
          </w:tcPr>
          <w:p w14:paraId="1D18CD7A" w14:textId="77777777" w:rsidR="70138985" w:rsidRDefault="70138985" w:rsidP="70138985">
            <w:pPr>
              <w:pStyle w:val="ListParagraph"/>
              <w:ind w:left="0"/>
              <w:rPr>
                <w:b/>
                <w:bCs/>
              </w:rPr>
            </w:pPr>
            <w:r w:rsidRPr="70138985">
              <w:rPr>
                <w:b/>
                <w:bCs/>
              </w:rPr>
              <w:t>Responsibilities</w:t>
            </w:r>
          </w:p>
        </w:tc>
        <w:tc>
          <w:tcPr>
            <w:tcW w:w="4508" w:type="dxa"/>
          </w:tcPr>
          <w:p w14:paraId="0ECC78F7" w14:textId="77777777" w:rsidR="70138985" w:rsidRDefault="70138985" w:rsidP="70138985">
            <w:pPr>
              <w:pStyle w:val="ListParagraph"/>
              <w:ind w:left="0"/>
              <w:rPr>
                <w:b/>
                <w:bCs/>
              </w:rPr>
            </w:pPr>
            <w:r w:rsidRPr="70138985">
              <w:rPr>
                <w:b/>
                <w:bCs/>
              </w:rPr>
              <w:t>Collaborations</w:t>
            </w:r>
          </w:p>
        </w:tc>
      </w:tr>
      <w:tr w:rsidR="70138985" w14:paraId="60578418" w14:textId="77777777" w:rsidTr="0C9022FD">
        <w:trPr>
          <w:trHeight w:val="800"/>
        </w:trPr>
        <w:tc>
          <w:tcPr>
            <w:tcW w:w="4482" w:type="dxa"/>
          </w:tcPr>
          <w:p w14:paraId="50EB0125" w14:textId="77777777" w:rsidR="70138985" w:rsidRDefault="70138985" w:rsidP="70138985">
            <w:pPr>
              <w:pStyle w:val="ListParagraph"/>
              <w:numPr>
                <w:ilvl w:val="0"/>
                <w:numId w:val="5"/>
              </w:numPr>
              <w:rPr>
                <w:rFonts w:eastAsiaTheme="minorEastAsia"/>
              </w:rPr>
            </w:pPr>
            <w:r>
              <w:t>Know Something</w:t>
            </w:r>
          </w:p>
          <w:p w14:paraId="462E1740" w14:textId="77777777" w:rsidR="70138985" w:rsidRDefault="70138985" w:rsidP="70138985">
            <w:pPr>
              <w:pStyle w:val="ListParagraph"/>
              <w:numPr>
                <w:ilvl w:val="0"/>
                <w:numId w:val="5"/>
              </w:numPr>
              <w:rPr>
                <w:rFonts w:eastAsiaTheme="minorEastAsia"/>
              </w:rPr>
            </w:pPr>
            <w:r>
              <w:t>Know another thing</w:t>
            </w:r>
          </w:p>
        </w:tc>
        <w:tc>
          <w:tcPr>
            <w:tcW w:w="4508" w:type="dxa"/>
          </w:tcPr>
          <w:p w14:paraId="7B7ABB56" w14:textId="77777777" w:rsidR="70138985" w:rsidRDefault="70138985" w:rsidP="70138985">
            <w:pPr>
              <w:pStyle w:val="ListParagraph"/>
              <w:ind w:left="0"/>
            </w:pPr>
          </w:p>
          <w:p w14:paraId="465EC203" w14:textId="77777777" w:rsidR="70138985" w:rsidRDefault="70138985" w:rsidP="70138985">
            <w:pPr>
              <w:pStyle w:val="ListParagraph"/>
              <w:ind w:left="0"/>
            </w:pPr>
            <w:r>
              <w:t>X (7)</w:t>
            </w:r>
          </w:p>
        </w:tc>
      </w:tr>
    </w:tbl>
    <w:p w14:paraId="46244DA0" w14:textId="341D3CFC" w:rsidR="00E84E00" w:rsidRPr="00E84E00" w:rsidRDefault="305DEA34" w:rsidP="00E84E00">
      <w:pPr>
        <w:pStyle w:val="Caption"/>
      </w:pPr>
      <w:r>
        <w:t>Table 5</w:t>
      </w:r>
    </w:p>
    <w:p w14:paraId="1CD98FC2" w14:textId="46175944" w:rsidR="338FE48E" w:rsidRDefault="338FE48E" w:rsidP="338FE48E"/>
    <w:p w14:paraId="79545BE3" w14:textId="78B10A21" w:rsidR="32D358E4" w:rsidRDefault="32D358E4" w:rsidP="338FE48E">
      <w:pPr>
        <w:pStyle w:val="Heading3"/>
      </w:pPr>
      <w:r>
        <w:t>Contract</w:t>
      </w:r>
    </w:p>
    <w:p w14:paraId="74402540" w14:textId="105FC67B" w:rsidR="338FE48E" w:rsidRDefault="338FE48E" w:rsidP="338FE48E"/>
    <w:p w14:paraId="7F718F35" w14:textId="58093DB4" w:rsidR="4BD95CFA" w:rsidRDefault="4BD95CFA" w:rsidP="4BD95CFA"/>
    <w:p w14:paraId="2319232F" w14:textId="6BB19D07" w:rsidR="68E866D1" w:rsidRDefault="002009A0" w:rsidP="002009A0">
      <w:pPr>
        <w:pStyle w:val="Heading1"/>
      </w:pPr>
      <w:r>
        <w:t>Detailed Description of Splunk Class</w:t>
      </w:r>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2009A0" w14:paraId="73DE2391" w14:textId="77777777" w:rsidTr="00AE2389">
        <w:tc>
          <w:tcPr>
            <w:tcW w:w="4495" w:type="dxa"/>
          </w:tcPr>
          <w:p w14:paraId="7E9C5A11" w14:textId="77777777" w:rsidR="002009A0" w:rsidRDefault="002009A0" w:rsidP="00AE2389">
            <w:pPr>
              <w:rPr>
                <w:b/>
                <w:bCs/>
                <w:color w:val="000000" w:themeColor="text1"/>
              </w:rPr>
            </w:pPr>
            <w:r>
              <w:rPr>
                <w:b/>
                <w:bCs/>
                <w:color w:val="000000" w:themeColor="text1"/>
              </w:rPr>
              <w:t xml:space="preserve">Component Name: </w:t>
            </w:r>
          </w:p>
          <w:p w14:paraId="4F384BCA" w14:textId="77777777" w:rsidR="002009A0" w:rsidRPr="00A0152D" w:rsidRDefault="002009A0" w:rsidP="00AE2389">
            <w:pPr>
              <w:ind w:left="720"/>
              <w:rPr>
                <w:color w:val="000000" w:themeColor="text1"/>
              </w:rPr>
            </w:pPr>
            <w:r>
              <w:rPr>
                <w:color w:val="000000" w:themeColor="text1"/>
              </w:rPr>
              <w:t>Splunk</w:t>
            </w:r>
          </w:p>
        </w:tc>
        <w:tc>
          <w:tcPr>
            <w:tcW w:w="4495" w:type="dxa"/>
          </w:tcPr>
          <w:p w14:paraId="3DC069E9" w14:textId="77777777" w:rsidR="002009A0" w:rsidRDefault="002009A0" w:rsidP="00AE2389">
            <w:pPr>
              <w:rPr>
                <w:b/>
                <w:bCs/>
                <w:color w:val="000000" w:themeColor="text1"/>
              </w:rPr>
            </w:pPr>
            <w:r>
              <w:rPr>
                <w:b/>
                <w:bCs/>
                <w:color w:val="000000" w:themeColor="text1"/>
              </w:rPr>
              <w:t xml:space="preserve">Purpose: </w:t>
            </w:r>
          </w:p>
          <w:p w14:paraId="19ABEE35" w14:textId="77777777" w:rsidR="002009A0" w:rsidRPr="00532B8F" w:rsidRDefault="002009A0" w:rsidP="00AE2389">
            <w:pPr>
              <w:ind w:left="720"/>
              <w:rPr>
                <w:color w:val="000000" w:themeColor="text1"/>
              </w:rPr>
            </w:pPr>
            <w:r>
              <w:rPr>
                <w:color w:val="000000" w:themeColor="text1"/>
              </w:rPr>
              <w:t xml:space="preserve">This component is the connection between the PICK application and Splunk. This will allow for log files to be uploaded to Splunk for filtering and generating the log entries. </w:t>
            </w:r>
          </w:p>
        </w:tc>
      </w:tr>
      <w:tr w:rsidR="002009A0" w14:paraId="606CA3E8" w14:textId="77777777" w:rsidTr="00AE2389">
        <w:tc>
          <w:tcPr>
            <w:tcW w:w="8990" w:type="dxa"/>
            <w:gridSpan w:val="2"/>
          </w:tcPr>
          <w:p w14:paraId="2C077A59" w14:textId="77777777" w:rsidR="002009A0" w:rsidRDefault="002009A0" w:rsidP="00AE2389">
            <w:pPr>
              <w:rPr>
                <w:b/>
                <w:bCs/>
                <w:color w:val="000000" w:themeColor="text1"/>
              </w:rPr>
            </w:pPr>
            <w:r>
              <w:rPr>
                <w:b/>
                <w:bCs/>
                <w:color w:val="000000" w:themeColor="text1"/>
              </w:rPr>
              <w:t>Classes:</w:t>
            </w:r>
          </w:p>
          <w:p w14:paraId="35ED67CC" w14:textId="77777777" w:rsidR="002009A0" w:rsidRDefault="002009A0" w:rsidP="00AE2389">
            <w:pPr>
              <w:pStyle w:val="ListParagraph"/>
              <w:numPr>
                <w:ilvl w:val="0"/>
                <w:numId w:val="10"/>
              </w:numPr>
              <w:rPr>
                <w:color w:val="000000" w:themeColor="text1"/>
              </w:rPr>
            </w:pPr>
            <w:r>
              <w:rPr>
                <w:color w:val="000000" w:themeColor="text1"/>
              </w:rPr>
              <w:t>Import and Export</w:t>
            </w:r>
          </w:p>
          <w:p w14:paraId="6FB3D12D" w14:textId="77777777" w:rsidR="002009A0" w:rsidRPr="008C29A1" w:rsidRDefault="002009A0" w:rsidP="002009A0">
            <w:pPr>
              <w:pStyle w:val="ListParagraph"/>
              <w:keepNext/>
              <w:numPr>
                <w:ilvl w:val="0"/>
                <w:numId w:val="10"/>
              </w:numPr>
              <w:rPr>
                <w:color w:val="000000" w:themeColor="text1"/>
              </w:rPr>
            </w:pPr>
            <w:r>
              <w:rPr>
                <w:color w:val="000000" w:themeColor="text1"/>
              </w:rPr>
              <w:t>Filtering</w:t>
            </w:r>
          </w:p>
        </w:tc>
      </w:tr>
    </w:tbl>
    <w:p w14:paraId="42D8DF29" w14:textId="647DE711" w:rsidR="002009A0" w:rsidRDefault="002009A0" w:rsidP="002009A0">
      <w:pPr>
        <w:pStyle w:val="Caption"/>
        <w:framePr w:hSpace="180" w:wrap="around" w:vAnchor="text" w:hAnchor="margin" w:y="50"/>
      </w:pPr>
      <w:r>
        <w:t xml:space="preserve">Table </w:t>
      </w:r>
      <w:r>
        <w:fldChar w:fldCharType="begin"/>
      </w:r>
      <w:r>
        <w:instrText>SEQ Table \* ARABIC</w:instrText>
      </w:r>
      <w:r>
        <w:fldChar w:fldCharType="separate"/>
      </w:r>
      <w:r>
        <w:rPr>
          <w:noProof/>
        </w:rPr>
        <w:t>1</w:t>
      </w:r>
      <w:r>
        <w:fldChar w:fldCharType="end"/>
      </w:r>
    </w:p>
    <w:p w14:paraId="515BF2BF" w14:textId="6D47B8C6" w:rsidR="6C954B0F" w:rsidRDefault="6C954B0F" w:rsidP="6C954B0F"/>
    <w:p w14:paraId="3DC31323" w14:textId="03B126C2" w:rsidR="00E54833" w:rsidRDefault="00FC7381">
      <w:pPr>
        <w:pStyle w:val="Heading1"/>
      </w:pPr>
      <w:r>
        <w:t>Database</w:t>
      </w:r>
    </w:p>
    <w:p w14:paraId="3DC31326" w14:textId="63A96D43" w:rsidR="00112E3B" w:rsidRDefault="00F1272D" w:rsidP="008C5237">
      <w:pPr>
        <w:pStyle w:val="Heading2"/>
        <w:numPr>
          <w:ilvl w:val="0"/>
          <w:numId w:val="32"/>
        </w:numPr>
      </w:pPr>
      <w:r>
        <w:t>Database Schema</w:t>
      </w:r>
    </w:p>
    <w:p w14:paraId="407882DF" w14:textId="0924D472" w:rsidR="00EC5B39" w:rsidRDefault="1995A5CD" w:rsidP="00EC5B39">
      <w:pPr>
        <w:ind w:left="288"/>
      </w:pPr>
      <w:r>
        <w:rPr>
          <w:noProof/>
        </w:rPr>
        <w:drawing>
          <wp:inline distT="0" distB="0" distL="0" distR="0" wp14:anchorId="6414E1C8" wp14:editId="0BCB65E6">
            <wp:extent cx="5715000" cy="4429125"/>
            <wp:effectExtent l="0" t="0" r="0" b="0"/>
            <wp:docPr id="703912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15000" cy="4429125"/>
                    </a:xfrm>
                    <a:prstGeom prst="rect">
                      <a:avLst/>
                    </a:prstGeom>
                  </pic:spPr>
                </pic:pic>
              </a:graphicData>
            </a:graphic>
          </wp:inline>
        </w:drawing>
      </w:r>
    </w:p>
    <w:p w14:paraId="1C35471F" w14:textId="43CD5260" w:rsidR="00A142E5" w:rsidRPr="00A142E5" w:rsidRDefault="00974A15" w:rsidP="00974A15">
      <w:pPr>
        <w:ind w:left="288"/>
        <w:jc w:val="center"/>
      </w:pPr>
      <w:r>
        <w:t>&amp;</w:t>
      </w:r>
    </w:p>
    <w:sectPr w:rsidR="00A142E5" w:rsidRPr="00A142E5">
      <w:headerReference w:type="default" r:id="rId16"/>
      <w:footerReference w:type="default" r:id="rId1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E07DD" w14:textId="77777777" w:rsidR="00E46421" w:rsidRDefault="00E46421">
      <w:r>
        <w:separator/>
      </w:r>
    </w:p>
  </w:endnote>
  <w:endnote w:type="continuationSeparator" w:id="0">
    <w:p w14:paraId="13D6547C" w14:textId="77777777" w:rsidR="00E46421" w:rsidRDefault="00E46421">
      <w:r>
        <w:continuationSeparator/>
      </w:r>
    </w:p>
  </w:endnote>
  <w:endnote w:type="continuationNotice" w:id="1">
    <w:p w14:paraId="18B5DD1C" w14:textId="77777777" w:rsidR="00E46421" w:rsidRDefault="00E464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534CDA" w14:paraId="3DC31340" w14:textId="77777777">
      <w:tc>
        <w:tcPr>
          <w:tcW w:w="4428" w:type="dxa"/>
        </w:tcPr>
        <w:p w14:paraId="3DC3133E" w14:textId="11E22220" w:rsidR="00534CDA" w:rsidRDefault="000C239F" w:rsidP="002350AD">
          <w:pPr>
            <w:pStyle w:val="Footer"/>
          </w:pPr>
          <w:r>
            <w:t>Team 13 The Bombs</w:t>
          </w:r>
        </w:p>
      </w:tc>
      <w:tc>
        <w:tcPr>
          <w:tcW w:w="4428" w:type="dxa"/>
        </w:tcPr>
        <w:p w14:paraId="3DC3133F" w14:textId="77777777" w:rsidR="00534CDA" w:rsidRDefault="00534CDA">
          <w:pPr>
            <w:pStyle w:val="Footer"/>
            <w:jc w:val="right"/>
          </w:pPr>
        </w:p>
      </w:tc>
    </w:tr>
  </w:tbl>
  <w:p w14:paraId="3DC31341" w14:textId="77777777" w:rsidR="00534CDA" w:rsidRDefault="00534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34CDA" w14:paraId="3DC3134D" w14:textId="77777777">
      <w:trPr>
        <w:trHeight w:hRule="exact" w:val="552"/>
      </w:trPr>
      <w:tc>
        <w:tcPr>
          <w:tcW w:w="3060" w:type="dxa"/>
        </w:tcPr>
        <w:p w14:paraId="3DC31345" w14:textId="77777777" w:rsidR="00534CDA" w:rsidRDefault="00534CDA">
          <w:pPr>
            <w:pStyle w:val="Footer"/>
            <w:spacing w:before="80"/>
          </w:pPr>
          <w:r>
            <w:t>Software Design Document</w:t>
          </w:r>
        </w:p>
        <w:p w14:paraId="3DC31346" w14:textId="77777777" w:rsidR="00534CDA" w:rsidRDefault="00534CDA">
          <w:pPr>
            <w:pStyle w:val="Footer"/>
            <w:spacing w:before="80"/>
          </w:pPr>
        </w:p>
      </w:tc>
      <w:tc>
        <w:tcPr>
          <w:tcW w:w="2880" w:type="dxa"/>
        </w:tcPr>
        <w:p w14:paraId="3DC31347" w14:textId="12C9B973" w:rsidR="00534CDA" w:rsidRDefault="00DB44F4">
          <w:pPr>
            <w:pStyle w:val="Footer"/>
            <w:spacing w:before="80"/>
            <w:rPr>
              <w:bCs/>
            </w:rPr>
          </w:pPr>
          <w:r>
            <w:t>Team 13 The Bombs</w:t>
          </w:r>
          <w:r w:rsidR="00534CDA">
            <w:t xml:space="preserve"> </w:t>
          </w:r>
        </w:p>
      </w:tc>
      <w:tc>
        <w:tcPr>
          <w:tcW w:w="1980" w:type="dxa"/>
        </w:tcPr>
        <w:p w14:paraId="3DC31348" w14:textId="77777777" w:rsidR="00534CDA" w:rsidRPr="005C0AC2" w:rsidRDefault="00534CDA" w:rsidP="005C0AC2">
          <w:pPr>
            <w:pStyle w:val="Footer"/>
            <w:spacing w:before="80"/>
            <w:rPr>
              <w:bCs/>
            </w:rPr>
          </w:pPr>
        </w:p>
      </w:tc>
      <w:tc>
        <w:tcPr>
          <w:tcW w:w="1080" w:type="dxa"/>
        </w:tcPr>
        <w:p w14:paraId="3DC31349" w14:textId="77777777" w:rsidR="00534CDA" w:rsidRDefault="00534CDA">
          <w:pPr>
            <w:pStyle w:val="Footer"/>
            <w:spacing w:before="80"/>
            <w:rPr>
              <w:bCs/>
            </w:rPr>
          </w:pPr>
          <w:r>
            <w:rPr>
              <w:bCs/>
            </w:rPr>
            <w:t>Page</w:t>
          </w:r>
        </w:p>
        <w:p w14:paraId="3DC3134A" w14:textId="77777777" w:rsidR="00534CDA" w:rsidRDefault="00534CDA">
          <w:pPr>
            <w:pStyle w:val="Footer"/>
            <w:spacing w:before="80"/>
          </w:pPr>
          <w:r>
            <w:rPr>
              <w:b w:val="0"/>
              <w:bCs/>
            </w:rPr>
            <w:fldChar w:fldCharType="begin"/>
          </w:r>
          <w:r>
            <w:rPr>
              <w:b w:val="0"/>
              <w:bCs/>
            </w:rPr>
            <w:instrText xml:space="preserve">page </w:instrText>
          </w:r>
          <w:r>
            <w:rPr>
              <w:b w:val="0"/>
              <w:bCs/>
            </w:rPr>
            <w:fldChar w:fldCharType="separate"/>
          </w:r>
          <w:r w:rsidR="005C639E">
            <w:rPr>
              <w:b w:val="0"/>
              <w:bCs/>
              <w:noProof/>
            </w:rPr>
            <w:t>iii</w:t>
          </w:r>
          <w:r>
            <w:rPr>
              <w:b w:val="0"/>
              <w:bCs/>
            </w:rPr>
            <w:fldChar w:fldCharType="end"/>
          </w:r>
          <w:r>
            <w:t xml:space="preserve"> </w:t>
          </w:r>
        </w:p>
        <w:p w14:paraId="3DC3134B" w14:textId="77777777" w:rsidR="00534CDA" w:rsidRDefault="00534CDA">
          <w:pPr>
            <w:pStyle w:val="Footer"/>
            <w:spacing w:before="80"/>
          </w:pPr>
        </w:p>
        <w:p w14:paraId="3DC3134C" w14:textId="77777777" w:rsidR="00534CDA" w:rsidRDefault="00534CDA">
          <w:pPr>
            <w:pStyle w:val="Footer"/>
            <w:spacing w:before="80"/>
          </w:pPr>
        </w:p>
      </w:tc>
    </w:tr>
  </w:tbl>
  <w:p w14:paraId="3DC3134E" w14:textId="77777777" w:rsidR="00534CDA" w:rsidRDefault="0053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6" w14:textId="77777777">
      <w:tc>
        <w:tcPr>
          <w:tcW w:w="3240" w:type="dxa"/>
        </w:tcPr>
        <w:p w14:paraId="3DC31351" w14:textId="77777777" w:rsidR="00534CDA" w:rsidRDefault="00534CDA">
          <w:pPr>
            <w:pStyle w:val="Footer"/>
            <w:rPr>
              <w:b w:val="0"/>
              <w:bCs/>
            </w:rPr>
          </w:pPr>
          <w:r>
            <w:rPr>
              <w:b w:val="0"/>
              <w:bCs/>
            </w:rPr>
            <w:t>Software Design Document</w:t>
          </w:r>
        </w:p>
      </w:tc>
      <w:tc>
        <w:tcPr>
          <w:tcW w:w="2880" w:type="dxa"/>
        </w:tcPr>
        <w:p w14:paraId="3DC31352" w14:textId="5D025153" w:rsidR="00534CDA" w:rsidRDefault="00DB44F4">
          <w:pPr>
            <w:pStyle w:val="Footer"/>
            <w:rPr>
              <w:b w:val="0"/>
              <w:bCs/>
            </w:rPr>
          </w:pPr>
          <w:r>
            <w:t>Team 13 The Bombs</w:t>
          </w:r>
        </w:p>
      </w:tc>
      <w:tc>
        <w:tcPr>
          <w:tcW w:w="1980" w:type="dxa"/>
        </w:tcPr>
        <w:p w14:paraId="3DC31353" w14:textId="77777777" w:rsidR="00534CDA" w:rsidRDefault="00534CDA" w:rsidP="005C639E">
          <w:pPr>
            <w:pStyle w:val="Footer"/>
          </w:pPr>
        </w:p>
      </w:tc>
      <w:tc>
        <w:tcPr>
          <w:tcW w:w="900" w:type="dxa"/>
        </w:tcPr>
        <w:p w14:paraId="3DC31354" w14:textId="77777777" w:rsidR="00534CDA" w:rsidRDefault="00534CDA">
          <w:pPr>
            <w:pStyle w:val="Footer"/>
            <w:rPr>
              <w:b w:val="0"/>
              <w:bCs/>
            </w:rPr>
          </w:pPr>
          <w:r>
            <w:rPr>
              <w:b w:val="0"/>
              <w:bCs/>
            </w:rPr>
            <w:t>Page</w:t>
          </w:r>
        </w:p>
        <w:p w14:paraId="3DC31355"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1</w:t>
          </w:r>
          <w:r>
            <w:rPr>
              <w:rStyle w:val="PageNumber"/>
            </w:rPr>
            <w:fldChar w:fldCharType="end"/>
          </w:r>
        </w:p>
      </w:tc>
    </w:tr>
  </w:tbl>
  <w:p w14:paraId="3DC31357" w14:textId="77777777" w:rsidR="00534CDA" w:rsidRDefault="00534C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F" w14:textId="77777777">
      <w:tc>
        <w:tcPr>
          <w:tcW w:w="3240" w:type="dxa"/>
        </w:tcPr>
        <w:p w14:paraId="3DC3135A" w14:textId="77777777" w:rsidR="00534CDA" w:rsidRDefault="00534CDA">
          <w:pPr>
            <w:pStyle w:val="Footer"/>
            <w:rPr>
              <w:b w:val="0"/>
              <w:bCs/>
            </w:rPr>
          </w:pPr>
          <w:r>
            <w:rPr>
              <w:b w:val="0"/>
              <w:bCs/>
            </w:rPr>
            <w:t>Software Design Document</w:t>
          </w:r>
        </w:p>
      </w:tc>
      <w:tc>
        <w:tcPr>
          <w:tcW w:w="2880" w:type="dxa"/>
        </w:tcPr>
        <w:p w14:paraId="3DC3135B" w14:textId="60426408" w:rsidR="00534CDA" w:rsidRDefault="00D03775" w:rsidP="002350AD">
          <w:pPr>
            <w:pStyle w:val="Footer"/>
            <w:rPr>
              <w:b w:val="0"/>
              <w:bCs/>
            </w:rPr>
          </w:pPr>
          <w:r>
            <w:t>Team 13: The Bombs</w:t>
          </w:r>
        </w:p>
      </w:tc>
      <w:tc>
        <w:tcPr>
          <w:tcW w:w="1980" w:type="dxa"/>
        </w:tcPr>
        <w:p w14:paraId="3DC3135C" w14:textId="77777777" w:rsidR="00534CDA" w:rsidRDefault="00534CDA" w:rsidP="005C639E">
          <w:pPr>
            <w:pStyle w:val="Footer"/>
          </w:pPr>
        </w:p>
      </w:tc>
      <w:tc>
        <w:tcPr>
          <w:tcW w:w="900" w:type="dxa"/>
        </w:tcPr>
        <w:p w14:paraId="3DC3135D" w14:textId="77777777" w:rsidR="00534CDA" w:rsidRDefault="00534CDA">
          <w:pPr>
            <w:pStyle w:val="Footer"/>
            <w:rPr>
              <w:b w:val="0"/>
              <w:bCs/>
            </w:rPr>
          </w:pPr>
          <w:r>
            <w:rPr>
              <w:b w:val="0"/>
              <w:bCs/>
            </w:rPr>
            <w:t>Page</w:t>
          </w:r>
        </w:p>
        <w:p w14:paraId="3DC3135E"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2</w:t>
          </w:r>
          <w:r>
            <w:rPr>
              <w:rStyle w:val="PageNumber"/>
            </w:rPr>
            <w:fldChar w:fldCharType="end"/>
          </w:r>
        </w:p>
      </w:tc>
    </w:tr>
  </w:tbl>
  <w:p w14:paraId="3DC31360" w14:textId="77777777" w:rsidR="00534CDA" w:rsidRDefault="0053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51916" w14:textId="77777777" w:rsidR="00E46421" w:rsidRDefault="00E46421">
      <w:r>
        <w:separator/>
      </w:r>
    </w:p>
  </w:footnote>
  <w:footnote w:type="continuationSeparator" w:id="0">
    <w:p w14:paraId="28CB05E3" w14:textId="77777777" w:rsidR="00E46421" w:rsidRDefault="00E46421">
      <w:r>
        <w:continuationSeparator/>
      </w:r>
    </w:p>
  </w:footnote>
  <w:footnote w:type="continuationNotice" w:id="1">
    <w:p w14:paraId="127EF3CA" w14:textId="77777777" w:rsidR="00E46421" w:rsidRDefault="00E464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2C" w14:textId="77777777" w:rsidR="00534CDA" w:rsidRDefault="00534CDA">
    <w:pPr>
      <w:rPr>
        <w:sz w:val="24"/>
      </w:rPr>
    </w:pPr>
  </w:p>
  <w:p w14:paraId="3DC3132D" w14:textId="77777777" w:rsidR="00534CDA" w:rsidRDefault="00534CDA">
    <w:pPr>
      <w:pBdr>
        <w:top w:val="single" w:sz="6" w:space="1" w:color="auto"/>
      </w:pBdr>
      <w:rPr>
        <w:sz w:val="24"/>
      </w:rPr>
    </w:pPr>
  </w:p>
  <w:p w14:paraId="3DC3132E" w14:textId="4DAE455D" w:rsidR="00534CDA" w:rsidRDefault="00A140D8" w:rsidP="00A140D8">
    <w:pPr>
      <w:pStyle w:val="Title"/>
    </w:pPr>
    <w:r>
      <w:t>Team 13 The Bombs</w:t>
    </w:r>
  </w:p>
  <w:p w14:paraId="3DC3132F" w14:textId="77777777" w:rsidR="00534CDA" w:rsidRDefault="00534CDA">
    <w:pPr>
      <w:pBdr>
        <w:bottom w:val="single" w:sz="6" w:space="1" w:color="auto"/>
      </w:pBdr>
      <w:jc w:val="right"/>
      <w:rPr>
        <w:sz w:val="24"/>
      </w:rPr>
    </w:pPr>
  </w:p>
  <w:p w14:paraId="3DC31330" w14:textId="77777777" w:rsidR="00534CDA" w:rsidRDefault="00534CDA">
    <w:pPr>
      <w:pStyle w:val="Title"/>
    </w:pPr>
  </w:p>
  <w:p w14:paraId="3DC31331" w14:textId="77777777" w:rsidR="00534CDA" w:rsidRDefault="00534CDA">
    <w:pPr>
      <w:pStyle w:val="Title"/>
    </w:pPr>
  </w:p>
  <w:p w14:paraId="3DC31332" w14:textId="77777777" w:rsidR="00534CDA" w:rsidRDefault="00534CDA">
    <w:pPr>
      <w:pStyle w:val="Title"/>
    </w:pPr>
  </w:p>
  <w:p w14:paraId="3DC31333" w14:textId="77777777" w:rsidR="00534CDA" w:rsidRDefault="00534CDA">
    <w:pPr>
      <w:pStyle w:val="Title"/>
    </w:pPr>
  </w:p>
  <w:p w14:paraId="3DC31334" w14:textId="77777777" w:rsidR="00534CDA" w:rsidRDefault="00534CDA">
    <w:pPr>
      <w:pStyle w:val="Title"/>
    </w:pPr>
  </w:p>
  <w:p w14:paraId="3DC31335" w14:textId="77777777" w:rsidR="00534CDA" w:rsidRDefault="00534CDA">
    <w:pPr>
      <w:pStyle w:val="Title"/>
    </w:pPr>
  </w:p>
  <w:p w14:paraId="3DC31336" w14:textId="77777777" w:rsidR="00534CDA" w:rsidRDefault="00534CDA">
    <w:pPr>
      <w:pStyle w:val="Title"/>
    </w:pPr>
  </w:p>
  <w:p w14:paraId="3DC31337" w14:textId="77777777" w:rsidR="00534CDA" w:rsidRDefault="00534CDA">
    <w:pPr>
      <w:pStyle w:val="Title"/>
    </w:pPr>
  </w:p>
  <w:p w14:paraId="3DC31338" w14:textId="77777777" w:rsidR="00534CDA" w:rsidRDefault="00534CDA">
    <w:pPr>
      <w:pStyle w:val="Title"/>
    </w:pPr>
  </w:p>
  <w:p w14:paraId="3DC31339" w14:textId="77777777" w:rsidR="00534CDA" w:rsidRDefault="00534CDA">
    <w:pPr>
      <w:pStyle w:val="Title"/>
    </w:pPr>
  </w:p>
  <w:p w14:paraId="3DC3133A" w14:textId="77777777" w:rsidR="00534CDA" w:rsidRDefault="00534CDA"/>
  <w:p w14:paraId="3DC3133B" w14:textId="77777777" w:rsidR="00534CDA" w:rsidRDefault="00534CDA"/>
  <w:p w14:paraId="3DC3133C" w14:textId="77777777" w:rsidR="00534CDA" w:rsidRDefault="00534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44" w14:textId="3D2B430A" w:rsidR="00534CDA" w:rsidRPr="005C639E" w:rsidRDefault="00534CDA"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4F" w14:textId="77777777" w:rsidR="00534CDA" w:rsidRDefault="00534CDA">
    <w:pPr>
      <w:pStyle w:val="Header"/>
    </w:pPr>
    <w:r>
      <w:tab/>
    </w:r>
    <w:r>
      <w:tab/>
    </w:r>
  </w:p>
  <w:p w14:paraId="3DC31350" w14:textId="77777777" w:rsidR="00534CDA" w:rsidRDefault="00534C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58" w14:textId="77777777" w:rsidR="00534CDA" w:rsidRDefault="00534CDA">
    <w:pPr>
      <w:pStyle w:val="Header"/>
    </w:pPr>
    <w:r>
      <w:tab/>
    </w:r>
    <w:r>
      <w:tab/>
    </w:r>
  </w:p>
  <w:p w14:paraId="3DC31359" w14:textId="77777777" w:rsidR="00534CDA" w:rsidRDefault="00534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1E71E59"/>
    <w:multiLevelType w:val="hybridMultilevel"/>
    <w:tmpl w:val="D38406F4"/>
    <w:lvl w:ilvl="0" w:tplc="41C6B1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C6CA3"/>
    <w:multiLevelType w:val="hybridMultilevel"/>
    <w:tmpl w:val="2E7C9B00"/>
    <w:lvl w:ilvl="0" w:tplc="41C6B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915982"/>
    <w:multiLevelType w:val="multilevel"/>
    <w:tmpl w:val="104A32E0"/>
    <w:lvl w:ilvl="0">
      <w:start w:val="8"/>
      <w:numFmt w:val="decimal"/>
      <w:lvlText w:val="%1.0"/>
      <w:lvlJc w:val="left"/>
      <w:pPr>
        <w:ind w:left="1023" w:hanging="375"/>
      </w:pPr>
      <w:rPr>
        <w:rFonts w:hint="default"/>
      </w:rPr>
    </w:lvl>
    <w:lvl w:ilvl="1">
      <w:start w:val="1"/>
      <w:numFmt w:val="decimal"/>
      <w:lvlText w:val="%1.%2"/>
      <w:lvlJc w:val="left"/>
      <w:pPr>
        <w:ind w:left="1743" w:hanging="375"/>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608"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488" w:hanging="1800"/>
      </w:pPr>
      <w:rPr>
        <w:rFonts w:hint="default"/>
      </w:rPr>
    </w:lvl>
    <w:lvl w:ilvl="8">
      <w:start w:val="1"/>
      <w:numFmt w:val="decimal"/>
      <w:lvlText w:val="%1.%2.%3.%4.%5.%6.%7.%8.%9"/>
      <w:lvlJc w:val="left"/>
      <w:pPr>
        <w:ind w:left="8568" w:hanging="2160"/>
      </w:pPr>
      <w:rPr>
        <w:rFonts w:hint="default"/>
      </w:rPr>
    </w:lvl>
  </w:abstractNum>
  <w:abstractNum w:abstractNumId="4" w15:restartNumberingAfterBreak="0">
    <w:nsid w:val="09F36DDD"/>
    <w:multiLevelType w:val="hybridMultilevel"/>
    <w:tmpl w:val="FD6A907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0A742E03"/>
    <w:multiLevelType w:val="hybridMultilevel"/>
    <w:tmpl w:val="EB826CB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15E7152"/>
    <w:multiLevelType w:val="hybridMultilevel"/>
    <w:tmpl w:val="FFFFFFFF"/>
    <w:lvl w:ilvl="0" w:tplc="5C50D12E">
      <w:start w:val="1"/>
      <w:numFmt w:val="bullet"/>
      <w:lvlText w:val=""/>
      <w:lvlJc w:val="left"/>
      <w:pPr>
        <w:ind w:left="720" w:hanging="360"/>
      </w:pPr>
      <w:rPr>
        <w:rFonts w:ascii="Symbol" w:hAnsi="Symbol" w:hint="default"/>
      </w:rPr>
    </w:lvl>
    <w:lvl w:ilvl="1" w:tplc="7C624B58">
      <w:start w:val="1"/>
      <w:numFmt w:val="bullet"/>
      <w:lvlText w:val="o"/>
      <w:lvlJc w:val="left"/>
      <w:pPr>
        <w:ind w:left="1440" w:hanging="360"/>
      </w:pPr>
      <w:rPr>
        <w:rFonts w:ascii="Courier New" w:hAnsi="Courier New" w:hint="default"/>
      </w:rPr>
    </w:lvl>
    <w:lvl w:ilvl="2" w:tplc="D690E2DE">
      <w:start w:val="1"/>
      <w:numFmt w:val="bullet"/>
      <w:lvlText w:val=""/>
      <w:lvlJc w:val="left"/>
      <w:pPr>
        <w:ind w:left="2160" w:hanging="360"/>
      </w:pPr>
      <w:rPr>
        <w:rFonts w:ascii="Wingdings" w:hAnsi="Wingdings" w:hint="default"/>
      </w:rPr>
    </w:lvl>
    <w:lvl w:ilvl="3" w:tplc="1CBEFFF4">
      <w:start w:val="1"/>
      <w:numFmt w:val="bullet"/>
      <w:lvlText w:val=""/>
      <w:lvlJc w:val="left"/>
      <w:pPr>
        <w:ind w:left="2880" w:hanging="360"/>
      </w:pPr>
      <w:rPr>
        <w:rFonts w:ascii="Symbol" w:hAnsi="Symbol" w:hint="default"/>
      </w:rPr>
    </w:lvl>
    <w:lvl w:ilvl="4" w:tplc="D3ECA4E0">
      <w:start w:val="1"/>
      <w:numFmt w:val="bullet"/>
      <w:lvlText w:val="o"/>
      <w:lvlJc w:val="left"/>
      <w:pPr>
        <w:ind w:left="3600" w:hanging="360"/>
      </w:pPr>
      <w:rPr>
        <w:rFonts w:ascii="Courier New" w:hAnsi="Courier New" w:hint="default"/>
      </w:rPr>
    </w:lvl>
    <w:lvl w:ilvl="5" w:tplc="C316C07A">
      <w:start w:val="1"/>
      <w:numFmt w:val="bullet"/>
      <w:lvlText w:val=""/>
      <w:lvlJc w:val="left"/>
      <w:pPr>
        <w:ind w:left="4320" w:hanging="360"/>
      </w:pPr>
      <w:rPr>
        <w:rFonts w:ascii="Wingdings" w:hAnsi="Wingdings" w:hint="default"/>
      </w:rPr>
    </w:lvl>
    <w:lvl w:ilvl="6" w:tplc="78E68EA2">
      <w:start w:val="1"/>
      <w:numFmt w:val="bullet"/>
      <w:lvlText w:val=""/>
      <w:lvlJc w:val="left"/>
      <w:pPr>
        <w:ind w:left="5040" w:hanging="360"/>
      </w:pPr>
      <w:rPr>
        <w:rFonts w:ascii="Symbol" w:hAnsi="Symbol" w:hint="default"/>
      </w:rPr>
    </w:lvl>
    <w:lvl w:ilvl="7" w:tplc="7478C0DA">
      <w:start w:val="1"/>
      <w:numFmt w:val="bullet"/>
      <w:lvlText w:val="o"/>
      <w:lvlJc w:val="left"/>
      <w:pPr>
        <w:ind w:left="5760" w:hanging="360"/>
      </w:pPr>
      <w:rPr>
        <w:rFonts w:ascii="Courier New" w:hAnsi="Courier New" w:hint="default"/>
      </w:rPr>
    </w:lvl>
    <w:lvl w:ilvl="8" w:tplc="10D2AC98">
      <w:start w:val="1"/>
      <w:numFmt w:val="bullet"/>
      <w:lvlText w:val=""/>
      <w:lvlJc w:val="left"/>
      <w:pPr>
        <w:ind w:left="6480" w:hanging="360"/>
      </w:pPr>
      <w:rPr>
        <w:rFonts w:ascii="Wingdings" w:hAnsi="Wingdings" w:hint="default"/>
      </w:rPr>
    </w:lvl>
  </w:abstractNum>
  <w:abstractNum w:abstractNumId="7" w15:restartNumberingAfterBreak="0">
    <w:nsid w:val="12993DE6"/>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F63D5"/>
    <w:multiLevelType w:val="hybridMultilevel"/>
    <w:tmpl w:val="64E4D3D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164F094D"/>
    <w:multiLevelType w:val="hybridMultilevel"/>
    <w:tmpl w:val="C560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D5EE0"/>
    <w:multiLevelType w:val="hybridMultilevel"/>
    <w:tmpl w:val="26EEC866"/>
    <w:lvl w:ilvl="0" w:tplc="41C6B1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2550F"/>
    <w:multiLevelType w:val="hybridMultilevel"/>
    <w:tmpl w:val="FFFFFFFF"/>
    <w:lvl w:ilvl="0" w:tplc="C9ECE110">
      <w:start w:val="1"/>
      <w:numFmt w:val="decimal"/>
      <w:lvlText w:val="%1."/>
      <w:lvlJc w:val="left"/>
      <w:pPr>
        <w:ind w:left="720" w:hanging="360"/>
      </w:pPr>
    </w:lvl>
    <w:lvl w:ilvl="1" w:tplc="A772617E">
      <w:start w:val="1"/>
      <w:numFmt w:val="lowerLetter"/>
      <w:lvlText w:val="%2."/>
      <w:lvlJc w:val="left"/>
      <w:pPr>
        <w:ind w:left="1440" w:hanging="360"/>
      </w:pPr>
    </w:lvl>
    <w:lvl w:ilvl="2" w:tplc="A1B885A4">
      <w:start w:val="1"/>
      <w:numFmt w:val="lowerRoman"/>
      <w:lvlText w:val="%3."/>
      <w:lvlJc w:val="right"/>
      <w:pPr>
        <w:ind w:left="2160" w:hanging="180"/>
      </w:pPr>
    </w:lvl>
    <w:lvl w:ilvl="3" w:tplc="60E0E08A">
      <w:start w:val="1"/>
      <w:numFmt w:val="decimal"/>
      <w:lvlText w:val="%4."/>
      <w:lvlJc w:val="left"/>
      <w:pPr>
        <w:ind w:left="2880" w:hanging="360"/>
      </w:pPr>
    </w:lvl>
    <w:lvl w:ilvl="4" w:tplc="C1C09516">
      <w:start w:val="1"/>
      <w:numFmt w:val="lowerLetter"/>
      <w:lvlText w:val="%5."/>
      <w:lvlJc w:val="left"/>
      <w:pPr>
        <w:ind w:left="3600" w:hanging="360"/>
      </w:pPr>
    </w:lvl>
    <w:lvl w:ilvl="5" w:tplc="F7B231FC">
      <w:start w:val="1"/>
      <w:numFmt w:val="lowerRoman"/>
      <w:lvlText w:val="%6."/>
      <w:lvlJc w:val="right"/>
      <w:pPr>
        <w:ind w:left="4320" w:hanging="180"/>
      </w:pPr>
    </w:lvl>
    <w:lvl w:ilvl="6" w:tplc="1B0E61CA">
      <w:start w:val="1"/>
      <w:numFmt w:val="decimal"/>
      <w:lvlText w:val="%7."/>
      <w:lvlJc w:val="left"/>
      <w:pPr>
        <w:ind w:left="5040" w:hanging="360"/>
      </w:pPr>
    </w:lvl>
    <w:lvl w:ilvl="7" w:tplc="ED50ACF8">
      <w:start w:val="1"/>
      <w:numFmt w:val="lowerLetter"/>
      <w:lvlText w:val="%8."/>
      <w:lvlJc w:val="left"/>
      <w:pPr>
        <w:ind w:left="5760" w:hanging="360"/>
      </w:pPr>
    </w:lvl>
    <w:lvl w:ilvl="8" w:tplc="3C76C54A">
      <w:start w:val="1"/>
      <w:numFmt w:val="lowerRoman"/>
      <w:lvlText w:val="%9."/>
      <w:lvlJc w:val="right"/>
      <w:pPr>
        <w:ind w:left="6480" w:hanging="180"/>
      </w:pPr>
    </w:lvl>
  </w:abstractNum>
  <w:abstractNum w:abstractNumId="12" w15:restartNumberingAfterBreak="0">
    <w:nsid w:val="1FEC4E82"/>
    <w:multiLevelType w:val="hybridMultilevel"/>
    <w:tmpl w:val="24F406C0"/>
    <w:lvl w:ilvl="0" w:tplc="5900E2FA">
      <w:start w:val="1"/>
      <w:numFmt w:val="decimal"/>
      <w:lvlText w:val="%1."/>
      <w:lvlJc w:val="left"/>
      <w:pPr>
        <w:ind w:left="720" w:hanging="360"/>
      </w:pPr>
    </w:lvl>
    <w:lvl w:ilvl="1" w:tplc="3A52D6AA">
      <w:start w:val="1"/>
      <w:numFmt w:val="lowerLetter"/>
      <w:lvlText w:val="%2."/>
      <w:lvlJc w:val="left"/>
      <w:pPr>
        <w:ind w:left="1440" w:hanging="360"/>
      </w:pPr>
    </w:lvl>
    <w:lvl w:ilvl="2" w:tplc="D86C65CC">
      <w:start w:val="1"/>
      <w:numFmt w:val="lowerRoman"/>
      <w:lvlText w:val="%3."/>
      <w:lvlJc w:val="right"/>
      <w:pPr>
        <w:ind w:left="2160" w:hanging="180"/>
      </w:pPr>
    </w:lvl>
    <w:lvl w:ilvl="3" w:tplc="CD04D028">
      <w:start w:val="1"/>
      <w:numFmt w:val="decimal"/>
      <w:lvlText w:val="%4."/>
      <w:lvlJc w:val="left"/>
      <w:pPr>
        <w:ind w:left="2880" w:hanging="360"/>
      </w:pPr>
    </w:lvl>
    <w:lvl w:ilvl="4" w:tplc="292E1C9A">
      <w:start w:val="1"/>
      <w:numFmt w:val="lowerLetter"/>
      <w:lvlText w:val="%5."/>
      <w:lvlJc w:val="left"/>
      <w:pPr>
        <w:ind w:left="3600" w:hanging="360"/>
      </w:pPr>
    </w:lvl>
    <w:lvl w:ilvl="5" w:tplc="A854263E">
      <w:start w:val="1"/>
      <w:numFmt w:val="lowerRoman"/>
      <w:lvlText w:val="%6."/>
      <w:lvlJc w:val="right"/>
      <w:pPr>
        <w:ind w:left="4320" w:hanging="180"/>
      </w:pPr>
    </w:lvl>
    <w:lvl w:ilvl="6" w:tplc="6366A1FE">
      <w:start w:val="1"/>
      <w:numFmt w:val="decimal"/>
      <w:lvlText w:val="%7."/>
      <w:lvlJc w:val="left"/>
      <w:pPr>
        <w:ind w:left="5040" w:hanging="360"/>
      </w:pPr>
    </w:lvl>
    <w:lvl w:ilvl="7" w:tplc="0CA6AE38">
      <w:start w:val="1"/>
      <w:numFmt w:val="lowerLetter"/>
      <w:lvlText w:val="%8."/>
      <w:lvlJc w:val="left"/>
      <w:pPr>
        <w:ind w:left="5760" w:hanging="360"/>
      </w:pPr>
    </w:lvl>
    <w:lvl w:ilvl="8" w:tplc="4F944954">
      <w:start w:val="1"/>
      <w:numFmt w:val="lowerRoman"/>
      <w:lvlText w:val="%9."/>
      <w:lvlJc w:val="right"/>
      <w:pPr>
        <w:ind w:left="6480" w:hanging="180"/>
      </w:pPr>
    </w:lvl>
  </w:abstractNum>
  <w:abstractNum w:abstractNumId="13" w15:restartNumberingAfterBreak="0">
    <w:nsid w:val="20906E17"/>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040D0"/>
    <w:multiLevelType w:val="hybridMultilevel"/>
    <w:tmpl w:val="7ACA1970"/>
    <w:lvl w:ilvl="0" w:tplc="0510A930">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88F6DABA">
      <w:start w:val="1"/>
      <w:numFmt w:val="bullet"/>
      <w:lvlText w:val=""/>
      <w:lvlJc w:val="left"/>
      <w:pPr>
        <w:ind w:left="2160" w:hanging="360"/>
      </w:pPr>
      <w:rPr>
        <w:rFonts w:ascii="Wingdings" w:hAnsi="Wingdings" w:hint="default"/>
      </w:rPr>
    </w:lvl>
    <w:lvl w:ilvl="3" w:tplc="A2506E0C">
      <w:start w:val="1"/>
      <w:numFmt w:val="bullet"/>
      <w:lvlText w:val=""/>
      <w:lvlJc w:val="left"/>
      <w:pPr>
        <w:ind w:left="2880" w:hanging="360"/>
      </w:pPr>
      <w:rPr>
        <w:rFonts w:ascii="Symbol" w:hAnsi="Symbol" w:hint="default"/>
      </w:rPr>
    </w:lvl>
    <w:lvl w:ilvl="4" w:tplc="36A832AC">
      <w:start w:val="1"/>
      <w:numFmt w:val="bullet"/>
      <w:lvlText w:val="o"/>
      <w:lvlJc w:val="left"/>
      <w:pPr>
        <w:ind w:left="3600" w:hanging="360"/>
      </w:pPr>
      <w:rPr>
        <w:rFonts w:ascii="Courier New" w:hAnsi="Courier New" w:hint="default"/>
      </w:rPr>
    </w:lvl>
    <w:lvl w:ilvl="5" w:tplc="715C3DF6">
      <w:start w:val="1"/>
      <w:numFmt w:val="bullet"/>
      <w:lvlText w:val=""/>
      <w:lvlJc w:val="left"/>
      <w:pPr>
        <w:ind w:left="4320" w:hanging="360"/>
      </w:pPr>
      <w:rPr>
        <w:rFonts w:ascii="Wingdings" w:hAnsi="Wingdings" w:hint="default"/>
      </w:rPr>
    </w:lvl>
    <w:lvl w:ilvl="6" w:tplc="7F8EEDCE">
      <w:start w:val="1"/>
      <w:numFmt w:val="bullet"/>
      <w:lvlText w:val=""/>
      <w:lvlJc w:val="left"/>
      <w:pPr>
        <w:ind w:left="5040" w:hanging="360"/>
      </w:pPr>
      <w:rPr>
        <w:rFonts w:ascii="Symbol" w:hAnsi="Symbol" w:hint="default"/>
      </w:rPr>
    </w:lvl>
    <w:lvl w:ilvl="7" w:tplc="97E6BCC6">
      <w:start w:val="1"/>
      <w:numFmt w:val="bullet"/>
      <w:lvlText w:val="o"/>
      <w:lvlJc w:val="left"/>
      <w:pPr>
        <w:ind w:left="5760" w:hanging="360"/>
      </w:pPr>
      <w:rPr>
        <w:rFonts w:ascii="Courier New" w:hAnsi="Courier New" w:hint="default"/>
      </w:rPr>
    </w:lvl>
    <w:lvl w:ilvl="8" w:tplc="858E1DA4">
      <w:start w:val="1"/>
      <w:numFmt w:val="bullet"/>
      <w:lvlText w:val=""/>
      <w:lvlJc w:val="left"/>
      <w:pPr>
        <w:ind w:left="6480" w:hanging="360"/>
      </w:pPr>
      <w:rPr>
        <w:rFonts w:ascii="Wingdings" w:hAnsi="Wingdings" w:hint="default"/>
      </w:rPr>
    </w:lvl>
  </w:abstractNum>
  <w:abstractNum w:abstractNumId="15" w15:restartNumberingAfterBreak="0">
    <w:nsid w:val="2F823AD7"/>
    <w:multiLevelType w:val="hybridMultilevel"/>
    <w:tmpl w:val="0368FFEA"/>
    <w:lvl w:ilvl="0" w:tplc="F54ABF04">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16" w15:restartNumberingAfterBreak="0">
    <w:nsid w:val="319F5A08"/>
    <w:multiLevelType w:val="hybridMultilevel"/>
    <w:tmpl w:val="69AA261C"/>
    <w:lvl w:ilvl="0" w:tplc="E578C3AE">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abstractNum w:abstractNumId="17" w15:restartNumberingAfterBreak="0">
    <w:nsid w:val="31A7142F"/>
    <w:multiLevelType w:val="hybridMultilevel"/>
    <w:tmpl w:val="FFFFFFFF"/>
    <w:lvl w:ilvl="0" w:tplc="F54ABF04">
      <w:start w:val="1"/>
      <w:numFmt w:val="bullet"/>
      <w:lvlText w:val=""/>
      <w:lvlJc w:val="left"/>
      <w:pPr>
        <w:ind w:left="720" w:hanging="360"/>
      </w:pPr>
      <w:rPr>
        <w:rFonts w:ascii="Symbol" w:hAnsi="Symbol" w:hint="default"/>
      </w:rPr>
    </w:lvl>
    <w:lvl w:ilvl="1" w:tplc="AC3640B0">
      <w:start w:val="1"/>
      <w:numFmt w:val="bullet"/>
      <w:lvlText w:val="o"/>
      <w:lvlJc w:val="left"/>
      <w:pPr>
        <w:ind w:left="1440" w:hanging="360"/>
      </w:pPr>
      <w:rPr>
        <w:rFonts w:ascii="Courier New" w:hAnsi="Courier New"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18" w15:restartNumberingAfterBreak="0">
    <w:nsid w:val="31DF0272"/>
    <w:multiLevelType w:val="hybridMultilevel"/>
    <w:tmpl w:val="CD28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CE221B"/>
    <w:multiLevelType w:val="hybridMultilevel"/>
    <w:tmpl w:val="4094D0B6"/>
    <w:lvl w:ilvl="0" w:tplc="F54ABF04">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20"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A202BD3"/>
    <w:multiLevelType w:val="hybridMultilevel"/>
    <w:tmpl w:val="FFFFFFFF"/>
    <w:lvl w:ilvl="0" w:tplc="1424F8CE">
      <w:start w:val="1"/>
      <w:numFmt w:val="bullet"/>
      <w:lvlText w:val=""/>
      <w:lvlJc w:val="left"/>
      <w:pPr>
        <w:ind w:left="720" w:hanging="360"/>
      </w:pPr>
      <w:rPr>
        <w:rFonts w:ascii="Symbol" w:hAnsi="Symbol" w:hint="default"/>
      </w:rPr>
    </w:lvl>
    <w:lvl w:ilvl="1" w:tplc="85BC116C">
      <w:start w:val="1"/>
      <w:numFmt w:val="bullet"/>
      <w:lvlText w:val="o"/>
      <w:lvlJc w:val="left"/>
      <w:pPr>
        <w:ind w:left="1440" w:hanging="360"/>
      </w:pPr>
      <w:rPr>
        <w:rFonts w:ascii="Courier New" w:hAnsi="Courier New" w:hint="default"/>
      </w:rPr>
    </w:lvl>
    <w:lvl w:ilvl="2" w:tplc="D2687AFC">
      <w:start w:val="1"/>
      <w:numFmt w:val="bullet"/>
      <w:lvlText w:val=""/>
      <w:lvlJc w:val="left"/>
      <w:pPr>
        <w:ind w:left="2160" w:hanging="360"/>
      </w:pPr>
      <w:rPr>
        <w:rFonts w:ascii="Wingdings" w:hAnsi="Wingdings" w:hint="default"/>
      </w:rPr>
    </w:lvl>
    <w:lvl w:ilvl="3" w:tplc="77D470B2">
      <w:start w:val="1"/>
      <w:numFmt w:val="bullet"/>
      <w:lvlText w:val=""/>
      <w:lvlJc w:val="left"/>
      <w:pPr>
        <w:ind w:left="2880" w:hanging="360"/>
      </w:pPr>
      <w:rPr>
        <w:rFonts w:ascii="Symbol" w:hAnsi="Symbol" w:hint="default"/>
      </w:rPr>
    </w:lvl>
    <w:lvl w:ilvl="4" w:tplc="C5E68782">
      <w:start w:val="1"/>
      <w:numFmt w:val="bullet"/>
      <w:lvlText w:val="o"/>
      <w:lvlJc w:val="left"/>
      <w:pPr>
        <w:ind w:left="3600" w:hanging="360"/>
      </w:pPr>
      <w:rPr>
        <w:rFonts w:ascii="Courier New" w:hAnsi="Courier New" w:hint="default"/>
      </w:rPr>
    </w:lvl>
    <w:lvl w:ilvl="5" w:tplc="05F2886C">
      <w:start w:val="1"/>
      <w:numFmt w:val="bullet"/>
      <w:lvlText w:val=""/>
      <w:lvlJc w:val="left"/>
      <w:pPr>
        <w:ind w:left="4320" w:hanging="360"/>
      </w:pPr>
      <w:rPr>
        <w:rFonts w:ascii="Wingdings" w:hAnsi="Wingdings" w:hint="default"/>
      </w:rPr>
    </w:lvl>
    <w:lvl w:ilvl="6" w:tplc="F7B810D0">
      <w:start w:val="1"/>
      <w:numFmt w:val="bullet"/>
      <w:lvlText w:val=""/>
      <w:lvlJc w:val="left"/>
      <w:pPr>
        <w:ind w:left="5040" w:hanging="360"/>
      </w:pPr>
      <w:rPr>
        <w:rFonts w:ascii="Symbol" w:hAnsi="Symbol" w:hint="default"/>
      </w:rPr>
    </w:lvl>
    <w:lvl w:ilvl="7" w:tplc="3BF6C27E">
      <w:start w:val="1"/>
      <w:numFmt w:val="bullet"/>
      <w:lvlText w:val="o"/>
      <w:lvlJc w:val="left"/>
      <w:pPr>
        <w:ind w:left="5760" w:hanging="360"/>
      </w:pPr>
      <w:rPr>
        <w:rFonts w:ascii="Courier New" w:hAnsi="Courier New" w:hint="default"/>
      </w:rPr>
    </w:lvl>
    <w:lvl w:ilvl="8" w:tplc="F66C3224">
      <w:start w:val="1"/>
      <w:numFmt w:val="bullet"/>
      <w:lvlText w:val=""/>
      <w:lvlJc w:val="left"/>
      <w:pPr>
        <w:ind w:left="6480" w:hanging="360"/>
      </w:pPr>
      <w:rPr>
        <w:rFonts w:ascii="Wingdings" w:hAnsi="Wingdings" w:hint="default"/>
      </w:rPr>
    </w:lvl>
  </w:abstractNum>
  <w:abstractNum w:abstractNumId="22" w15:restartNumberingAfterBreak="0">
    <w:nsid w:val="4001371C"/>
    <w:multiLevelType w:val="hybridMultilevel"/>
    <w:tmpl w:val="D8BA1A12"/>
    <w:lvl w:ilvl="0" w:tplc="41C6B13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0C56EA"/>
    <w:multiLevelType w:val="hybridMultilevel"/>
    <w:tmpl w:val="49720B8A"/>
    <w:lvl w:ilvl="0" w:tplc="32D2EF9E">
      <w:start w:val="1"/>
      <w:numFmt w:val="decimal"/>
      <w:lvlText w:val="%1."/>
      <w:lvlJc w:val="left"/>
      <w:pPr>
        <w:ind w:left="720" w:hanging="360"/>
      </w:pPr>
    </w:lvl>
    <w:lvl w:ilvl="1" w:tplc="466ADC3E">
      <w:start w:val="1"/>
      <w:numFmt w:val="lowerLetter"/>
      <w:lvlText w:val="%2."/>
      <w:lvlJc w:val="left"/>
      <w:pPr>
        <w:ind w:left="1440" w:hanging="360"/>
      </w:pPr>
    </w:lvl>
    <w:lvl w:ilvl="2" w:tplc="D6423FCA">
      <w:start w:val="1"/>
      <w:numFmt w:val="lowerRoman"/>
      <w:lvlText w:val="%3."/>
      <w:lvlJc w:val="right"/>
      <w:pPr>
        <w:ind w:left="2160" w:hanging="180"/>
      </w:pPr>
    </w:lvl>
    <w:lvl w:ilvl="3" w:tplc="82B4A000">
      <w:start w:val="1"/>
      <w:numFmt w:val="decimal"/>
      <w:lvlText w:val="%4."/>
      <w:lvlJc w:val="left"/>
      <w:pPr>
        <w:ind w:left="2880" w:hanging="360"/>
      </w:pPr>
    </w:lvl>
    <w:lvl w:ilvl="4" w:tplc="89AE4C50">
      <w:start w:val="1"/>
      <w:numFmt w:val="lowerLetter"/>
      <w:lvlText w:val="%5."/>
      <w:lvlJc w:val="left"/>
      <w:pPr>
        <w:ind w:left="3600" w:hanging="360"/>
      </w:pPr>
    </w:lvl>
    <w:lvl w:ilvl="5" w:tplc="17D0FE3A">
      <w:start w:val="1"/>
      <w:numFmt w:val="lowerRoman"/>
      <w:lvlText w:val="%6."/>
      <w:lvlJc w:val="right"/>
      <w:pPr>
        <w:ind w:left="4320" w:hanging="180"/>
      </w:pPr>
    </w:lvl>
    <w:lvl w:ilvl="6" w:tplc="A87C3F68">
      <w:start w:val="1"/>
      <w:numFmt w:val="decimal"/>
      <w:lvlText w:val="%7."/>
      <w:lvlJc w:val="left"/>
      <w:pPr>
        <w:ind w:left="5040" w:hanging="360"/>
      </w:pPr>
    </w:lvl>
    <w:lvl w:ilvl="7" w:tplc="C7409A94">
      <w:start w:val="1"/>
      <w:numFmt w:val="lowerLetter"/>
      <w:lvlText w:val="%8."/>
      <w:lvlJc w:val="left"/>
      <w:pPr>
        <w:ind w:left="5760" w:hanging="360"/>
      </w:pPr>
    </w:lvl>
    <w:lvl w:ilvl="8" w:tplc="89F2A4B0">
      <w:start w:val="1"/>
      <w:numFmt w:val="lowerRoman"/>
      <w:lvlText w:val="%9."/>
      <w:lvlJc w:val="right"/>
      <w:pPr>
        <w:ind w:left="6480" w:hanging="180"/>
      </w:pPr>
    </w:lvl>
  </w:abstractNum>
  <w:abstractNum w:abstractNumId="24" w15:restartNumberingAfterBreak="0">
    <w:nsid w:val="41B20FEF"/>
    <w:multiLevelType w:val="hybridMultilevel"/>
    <w:tmpl w:val="0C14A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F35B0"/>
    <w:multiLevelType w:val="hybridMultilevel"/>
    <w:tmpl w:val="07744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7" w15:restartNumberingAfterBreak="0">
    <w:nsid w:val="4874486D"/>
    <w:multiLevelType w:val="hybridMultilevel"/>
    <w:tmpl w:val="FFFFFFFF"/>
    <w:lvl w:ilvl="0" w:tplc="613482D2">
      <w:start w:val="1"/>
      <w:numFmt w:val="bullet"/>
      <w:lvlText w:val=""/>
      <w:lvlJc w:val="left"/>
      <w:pPr>
        <w:ind w:left="720" w:hanging="360"/>
      </w:pPr>
      <w:rPr>
        <w:rFonts w:ascii="Symbol" w:hAnsi="Symbol" w:hint="default"/>
      </w:rPr>
    </w:lvl>
    <w:lvl w:ilvl="1" w:tplc="4924702A">
      <w:start w:val="1"/>
      <w:numFmt w:val="bullet"/>
      <w:lvlText w:val="o"/>
      <w:lvlJc w:val="left"/>
      <w:pPr>
        <w:ind w:left="1440" w:hanging="360"/>
      </w:pPr>
      <w:rPr>
        <w:rFonts w:ascii="Courier New" w:hAnsi="Courier New" w:hint="default"/>
      </w:rPr>
    </w:lvl>
    <w:lvl w:ilvl="2" w:tplc="719CE154">
      <w:start w:val="1"/>
      <w:numFmt w:val="bullet"/>
      <w:lvlText w:val=""/>
      <w:lvlJc w:val="left"/>
      <w:pPr>
        <w:ind w:left="2160" w:hanging="360"/>
      </w:pPr>
      <w:rPr>
        <w:rFonts w:ascii="Wingdings" w:hAnsi="Wingdings" w:hint="default"/>
      </w:rPr>
    </w:lvl>
    <w:lvl w:ilvl="3" w:tplc="E144A24E">
      <w:start w:val="1"/>
      <w:numFmt w:val="bullet"/>
      <w:lvlText w:val=""/>
      <w:lvlJc w:val="left"/>
      <w:pPr>
        <w:ind w:left="2880" w:hanging="360"/>
      </w:pPr>
      <w:rPr>
        <w:rFonts w:ascii="Symbol" w:hAnsi="Symbol" w:hint="default"/>
      </w:rPr>
    </w:lvl>
    <w:lvl w:ilvl="4" w:tplc="12FC923A">
      <w:start w:val="1"/>
      <w:numFmt w:val="bullet"/>
      <w:lvlText w:val="o"/>
      <w:lvlJc w:val="left"/>
      <w:pPr>
        <w:ind w:left="3600" w:hanging="360"/>
      </w:pPr>
      <w:rPr>
        <w:rFonts w:ascii="Courier New" w:hAnsi="Courier New" w:hint="default"/>
      </w:rPr>
    </w:lvl>
    <w:lvl w:ilvl="5" w:tplc="24728FA0">
      <w:start w:val="1"/>
      <w:numFmt w:val="bullet"/>
      <w:lvlText w:val=""/>
      <w:lvlJc w:val="left"/>
      <w:pPr>
        <w:ind w:left="4320" w:hanging="360"/>
      </w:pPr>
      <w:rPr>
        <w:rFonts w:ascii="Wingdings" w:hAnsi="Wingdings" w:hint="default"/>
      </w:rPr>
    </w:lvl>
    <w:lvl w:ilvl="6" w:tplc="6262D6FE">
      <w:start w:val="1"/>
      <w:numFmt w:val="bullet"/>
      <w:lvlText w:val=""/>
      <w:lvlJc w:val="left"/>
      <w:pPr>
        <w:ind w:left="5040" w:hanging="360"/>
      </w:pPr>
      <w:rPr>
        <w:rFonts w:ascii="Symbol" w:hAnsi="Symbol" w:hint="default"/>
      </w:rPr>
    </w:lvl>
    <w:lvl w:ilvl="7" w:tplc="73D8A344">
      <w:start w:val="1"/>
      <w:numFmt w:val="bullet"/>
      <w:lvlText w:val="o"/>
      <w:lvlJc w:val="left"/>
      <w:pPr>
        <w:ind w:left="5760" w:hanging="360"/>
      </w:pPr>
      <w:rPr>
        <w:rFonts w:ascii="Courier New" w:hAnsi="Courier New" w:hint="default"/>
      </w:rPr>
    </w:lvl>
    <w:lvl w:ilvl="8" w:tplc="EA72BB32">
      <w:start w:val="1"/>
      <w:numFmt w:val="bullet"/>
      <w:lvlText w:val=""/>
      <w:lvlJc w:val="left"/>
      <w:pPr>
        <w:ind w:left="6480" w:hanging="360"/>
      </w:pPr>
      <w:rPr>
        <w:rFonts w:ascii="Wingdings" w:hAnsi="Wingdings" w:hint="default"/>
      </w:rPr>
    </w:lvl>
  </w:abstractNum>
  <w:abstractNum w:abstractNumId="28" w15:restartNumberingAfterBreak="0">
    <w:nsid w:val="4AA55084"/>
    <w:multiLevelType w:val="hybridMultilevel"/>
    <w:tmpl w:val="FFFFFFFF"/>
    <w:lvl w:ilvl="0" w:tplc="4636D25E">
      <w:start w:val="1"/>
      <w:numFmt w:val="bullet"/>
      <w:lvlText w:val=""/>
      <w:lvlJc w:val="left"/>
      <w:pPr>
        <w:ind w:left="720" w:hanging="360"/>
      </w:pPr>
      <w:rPr>
        <w:rFonts w:ascii="Symbol" w:hAnsi="Symbol" w:hint="default"/>
      </w:rPr>
    </w:lvl>
    <w:lvl w:ilvl="1" w:tplc="FBA82584">
      <w:start w:val="1"/>
      <w:numFmt w:val="bullet"/>
      <w:lvlText w:val="o"/>
      <w:lvlJc w:val="left"/>
      <w:pPr>
        <w:ind w:left="1440" w:hanging="360"/>
      </w:pPr>
      <w:rPr>
        <w:rFonts w:ascii="Courier New" w:hAnsi="Courier New" w:hint="default"/>
      </w:rPr>
    </w:lvl>
    <w:lvl w:ilvl="2" w:tplc="A8D46F6C">
      <w:start w:val="1"/>
      <w:numFmt w:val="bullet"/>
      <w:lvlText w:val=""/>
      <w:lvlJc w:val="left"/>
      <w:pPr>
        <w:ind w:left="2160" w:hanging="360"/>
      </w:pPr>
      <w:rPr>
        <w:rFonts w:ascii="Wingdings" w:hAnsi="Wingdings" w:hint="default"/>
      </w:rPr>
    </w:lvl>
    <w:lvl w:ilvl="3" w:tplc="0088C8A8">
      <w:start w:val="1"/>
      <w:numFmt w:val="bullet"/>
      <w:lvlText w:val=""/>
      <w:lvlJc w:val="left"/>
      <w:pPr>
        <w:ind w:left="2880" w:hanging="360"/>
      </w:pPr>
      <w:rPr>
        <w:rFonts w:ascii="Symbol" w:hAnsi="Symbol" w:hint="default"/>
      </w:rPr>
    </w:lvl>
    <w:lvl w:ilvl="4" w:tplc="4B266524">
      <w:start w:val="1"/>
      <w:numFmt w:val="bullet"/>
      <w:lvlText w:val="o"/>
      <w:lvlJc w:val="left"/>
      <w:pPr>
        <w:ind w:left="3600" w:hanging="360"/>
      </w:pPr>
      <w:rPr>
        <w:rFonts w:ascii="Courier New" w:hAnsi="Courier New" w:hint="default"/>
      </w:rPr>
    </w:lvl>
    <w:lvl w:ilvl="5" w:tplc="6FBAC19E">
      <w:start w:val="1"/>
      <w:numFmt w:val="bullet"/>
      <w:lvlText w:val=""/>
      <w:lvlJc w:val="left"/>
      <w:pPr>
        <w:ind w:left="4320" w:hanging="360"/>
      </w:pPr>
      <w:rPr>
        <w:rFonts w:ascii="Wingdings" w:hAnsi="Wingdings" w:hint="default"/>
      </w:rPr>
    </w:lvl>
    <w:lvl w:ilvl="6" w:tplc="539AA3CE">
      <w:start w:val="1"/>
      <w:numFmt w:val="bullet"/>
      <w:lvlText w:val=""/>
      <w:lvlJc w:val="left"/>
      <w:pPr>
        <w:ind w:left="5040" w:hanging="360"/>
      </w:pPr>
      <w:rPr>
        <w:rFonts w:ascii="Symbol" w:hAnsi="Symbol" w:hint="default"/>
      </w:rPr>
    </w:lvl>
    <w:lvl w:ilvl="7" w:tplc="C384356E">
      <w:start w:val="1"/>
      <w:numFmt w:val="bullet"/>
      <w:lvlText w:val="o"/>
      <w:lvlJc w:val="left"/>
      <w:pPr>
        <w:ind w:left="5760" w:hanging="360"/>
      </w:pPr>
      <w:rPr>
        <w:rFonts w:ascii="Courier New" w:hAnsi="Courier New" w:hint="default"/>
      </w:rPr>
    </w:lvl>
    <w:lvl w:ilvl="8" w:tplc="21E6D54E">
      <w:start w:val="1"/>
      <w:numFmt w:val="bullet"/>
      <w:lvlText w:val=""/>
      <w:lvlJc w:val="left"/>
      <w:pPr>
        <w:ind w:left="6480" w:hanging="360"/>
      </w:pPr>
      <w:rPr>
        <w:rFonts w:ascii="Wingdings" w:hAnsi="Wingdings" w:hint="default"/>
      </w:rPr>
    </w:lvl>
  </w:abstractNum>
  <w:abstractNum w:abstractNumId="29" w15:restartNumberingAfterBreak="0">
    <w:nsid w:val="4D9220A3"/>
    <w:multiLevelType w:val="hybridMultilevel"/>
    <w:tmpl w:val="FFFFFFFF"/>
    <w:lvl w:ilvl="0" w:tplc="93E4374C">
      <w:start w:val="1"/>
      <w:numFmt w:val="bullet"/>
      <w:lvlText w:val=""/>
      <w:lvlJc w:val="left"/>
      <w:pPr>
        <w:ind w:left="720" w:hanging="360"/>
      </w:pPr>
      <w:rPr>
        <w:rFonts w:ascii="Symbol" w:hAnsi="Symbol" w:hint="default"/>
      </w:rPr>
    </w:lvl>
    <w:lvl w:ilvl="1" w:tplc="DDA81832">
      <w:start w:val="1"/>
      <w:numFmt w:val="bullet"/>
      <w:lvlText w:val="o"/>
      <w:lvlJc w:val="left"/>
      <w:pPr>
        <w:ind w:left="1440" w:hanging="360"/>
      </w:pPr>
      <w:rPr>
        <w:rFonts w:ascii="Courier New" w:hAnsi="Courier New" w:hint="default"/>
      </w:rPr>
    </w:lvl>
    <w:lvl w:ilvl="2" w:tplc="A1188218">
      <w:start w:val="1"/>
      <w:numFmt w:val="bullet"/>
      <w:lvlText w:val=""/>
      <w:lvlJc w:val="left"/>
      <w:pPr>
        <w:ind w:left="2160" w:hanging="360"/>
      </w:pPr>
      <w:rPr>
        <w:rFonts w:ascii="Wingdings" w:hAnsi="Wingdings" w:hint="default"/>
      </w:rPr>
    </w:lvl>
    <w:lvl w:ilvl="3" w:tplc="5296BAF4">
      <w:start w:val="1"/>
      <w:numFmt w:val="bullet"/>
      <w:lvlText w:val=""/>
      <w:lvlJc w:val="left"/>
      <w:pPr>
        <w:ind w:left="2880" w:hanging="360"/>
      </w:pPr>
      <w:rPr>
        <w:rFonts w:ascii="Symbol" w:hAnsi="Symbol" w:hint="default"/>
      </w:rPr>
    </w:lvl>
    <w:lvl w:ilvl="4" w:tplc="976E0622">
      <w:start w:val="1"/>
      <w:numFmt w:val="bullet"/>
      <w:lvlText w:val="o"/>
      <w:lvlJc w:val="left"/>
      <w:pPr>
        <w:ind w:left="3600" w:hanging="360"/>
      </w:pPr>
      <w:rPr>
        <w:rFonts w:ascii="Courier New" w:hAnsi="Courier New" w:hint="default"/>
      </w:rPr>
    </w:lvl>
    <w:lvl w:ilvl="5" w:tplc="B6348D68">
      <w:start w:val="1"/>
      <w:numFmt w:val="bullet"/>
      <w:lvlText w:val=""/>
      <w:lvlJc w:val="left"/>
      <w:pPr>
        <w:ind w:left="4320" w:hanging="360"/>
      </w:pPr>
      <w:rPr>
        <w:rFonts w:ascii="Wingdings" w:hAnsi="Wingdings" w:hint="default"/>
      </w:rPr>
    </w:lvl>
    <w:lvl w:ilvl="6" w:tplc="30BC1390">
      <w:start w:val="1"/>
      <w:numFmt w:val="bullet"/>
      <w:lvlText w:val=""/>
      <w:lvlJc w:val="left"/>
      <w:pPr>
        <w:ind w:left="5040" w:hanging="360"/>
      </w:pPr>
      <w:rPr>
        <w:rFonts w:ascii="Symbol" w:hAnsi="Symbol" w:hint="default"/>
      </w:rPr>
    </w:lvl>
    <w:lvl w:ilvl="7" w:tplc="D88C2BCE">
      <w:start w:val="1"/>
      <w:numFmt w:val="bullet"/>
      <w:lvlText w:val="o"/>
      <w:lvlJc w:val="left"/>
      <w:pPr>
        <w:ind w:left="5760" w:hanging="360"/>
      </w:pPr>
      <w:rPr>
        <w:rFonts w:ascii="Courier New" w:hAnsi="Courier New" w:hint="default"/>
      </w:rPr>
    </w:lvl>
    <w:lvl w:ilvl="8" w:tplc="C9B6ECE6">
      <w:start w:val="1"/>
      <w:numFmt w:val="bullet"/>
      <w:lvlText w:val=""/>
      <w:lvlJc w:val="left"/>
      <w:pPr>
        <w:ind w:left="6480" w:hanging="360"/>
      </w:pPr>
      <w:rPr>
        <w:rFonts w:ascii="Wingdings" w:hAnsi="Wingdings" w:hint="default"/>
      </w:rPr>
    </w:lvl>
  </w:abstractNum>
  <w:abstractNum w:abstractNumId="30" w15:restartNumberingAfterBreak="0">
    <w:nsid w:val="51CC342E"/>
    <w:multiLevelType w:val="hybridMultilevel"/>
    <w:tmpl w:val="DB165320"/>
    <w:lvl w:ilvl="0" w:tplc="A5FAF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5A1A93"/>
    <w:multiLevelType w:val="hybridMultilevel"/>
    <w:tmpl w:val="45F42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44CBD"/>
    <w:multiLevelType w:val="hybridMultilevel"/>
    <w:tmpl w:val="2D1E5B76"/>
    <w:lvl w:ilvl="0" w:tplc="12D025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96656F5"/>
    <w:multiLevelType w:val="hybridMultilevel"/>
    <w:tmpl w:val="FFFFFFFF"/>
    <w:lvl w:ilvl="0" w:tplc="682A7DF6">
      <w:start w:val="1"/>
      <w:numFmt w:val="bullet"/>
      <w:lvlText w:val=""/>
      <w:lvlJc w:val="left"/>
      <w:pPr>
        <w:ind w:left="720" w:hanging="360"/>
      </w:pPr>
      <w:rPr>
        <w:rFonts w:ascii="Symbol" w:hAnsi="Symbol" w:hint="default"/>
      </w:rPr>
    </w:lvl>
    <w:lvl w:ilvl="1" w:tplc="C5527844">
      <w:start w:val="1"/>
      <w:numFmt w:val="bullet"/>
      <w:lvlText w:val="o"/>
      <w:lvlJc w:val="left"/>
      <w:pPr>
        <w:ind w:left="1440" w:hanging="360"/>
      </w:pPr>
      <w:rPr>
        <w:rFonts w:ascii="Courier New" w:hAnsi="Courier New" w:hint="default"/>
      </w:rPr>
    </w:lvl>
    <w:lvl w:ilvl="2" w:tplc="25A0D0C0">
      <w:start w:val="1"/>
      <w:numFmt w:val="bullet"/>
      <w:lvlText w:val=""/>
      <w:lvlJc w:val="left"/>
      <w:pPr>
        <w:ind w:left="2160" w:hanging="360"/>
      </w:pPr>
      <w:rPr>
        <w:rFonts w:ascii="Wingdings" w:hAnsi="Wingdings" w:hint="default"/>
      </w:rPr>
    </w:lvl>
    <w:lvl w:ilvl="3" w:tplc="D492A132">
      <w:start w:val="1"/>
      <w:numFmt w:val="bullet"/>
      <w:lvlText w:val=""/>
      <w:lvlJc w:val="left"/>
      <w:pPr>
        <w:ind w:left="2880" w:hanging="360"/>
      </w:pPr>
      <w:rPr>
        <w:rFonts w:ascii="Symbol" w:hAnsi="Symbol" w:hint="default"/>
      </w:rPr>
    </w:lvl>
    <w:lvl w:ilvl="4" w:tplc="63BA4FB8">
      <w:start w:val="1"/>
      <w:numFmt w:val="bullet"/>
      <w:lvlText w:val="o"/>
      <w:lvlJc w:val="left"/>
      <w:pPr>
        <w:ind w:left="3600" w:hanging="360"/>
      </w:pPr>
      <w:rPr>
        <w:rFonts w:ascii="Courier New" w:hAnsi="Courier New" w:hint="default"/>
      </w:rPr>
    </w:lvl>
    <w:lvl w:ilvl="5" w:tplc="DDD0178E">
      <w:start w:val="1"/>
      <w:numFmt w:val="bullet"/>
      <w:lvlText w:val=""/>
      <w:lvlJc w:val="left"/>
      <w:pPr>
        <w:ind w:left="4320" w:hanging="360"/>
      </w:pPr>
      <w:rPr>
        <w:rFonts w:ascii="Wingdings" w:hAnsi="Wingdings" w:hint="default"/>
      </w:rPr>
    </w:lvl>
    <w:lvl w:ilvl="6" w:tplc="11D6A712">
      <w:start w:val="1"/>
      <w:numFmt w:val="bullet"/>
      <w:lvlText w:val=""/>
      <w:lvlJc w:val="left"/>
      <w:pPr>
        <w:ind w:left="5040" w:hanging="360"/>
      </w:pPr>
      <w:rPr>
        <w:rFonts w:ascii="Symbol" w:hAnsi="Symbol" w:hint="default"/>
      </w:rPr>
    </w:lvl>
    <w:lvl w:ilvl="7" w:tplc="0CA21990">
      <w:start w:val="1"/>
      <w:numFmt w:val="bullet"/>
      <w:lvlText w:val="o"/>
      <w:lvlJc w:val="left"/>
      <w:pPr>
        <w:ind w:left="5760" w:hanging="360"/>
      </w:pPr>
      <w:rPr>
        <w:rFonts w:ascii="Courier New" w:hAnsi="Courier New" w:hint="default"/>
      </w:rPr>
    </w:lvl>
    <w:lvl w:ilvl="8" w:tplc="EC7277C6">
      <w:start w:val="1"/>
      <w:numFmt w:val="bullet"/>
      <w:lvlText w:val=""/>
      <w:lvlJc w:val="left"/>
      <w:pPr>
        <w:ind w:left="6480" w:hanging="360"/>
      </w:pPr>
      <w:rPr>
        <w:rFonts w:ascii="Wingdings" w:hAnsi="Wingdings" w:hint="default"/>
      </w:rPr>
    </w:lvl>
  </w:abstractNum>
  <w:abstractNum w:abstractNumId="34" w15:restartNumberingAfterBreak="0">
    <w:nsid w:val="60963836"/>
    <w:multiLevelType w:val="hybridMultilevel"/>
    <w:tmpl w:val="72EC299A"/>
    <w:lvl w:ilvl="0" w:tplc="E578C3AE">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abstractNum w:abstractNumId="35" w15:restartNumberingAfterBreak="0">
    <w:nsid w:val="61B93C00"/>
    <w:multiLevelType w:val="hybridMultilevel"/>
    <w:tmpl w:val="FFFFFFFF"/>
    <w:lvl w:ilvl="0" w:tplc="0510A930">
      <w:start w:val="1"/>
      <w:numFmt w:val="bullet"/>
      <w:lvlText w:val=""/>
      <w:lvlJc w:val="left"/>
      <w:pPr>
        <w:ind w:left="720" w:hanging="360"/>
      </w:pPr>
      <w:rPr>
        <w:rFonts w:ascii="Symbol" w:hAnsi="Symbol" w:hint="default"/>
      </w:rPr>
    </w:lvl>
    <w:lvl w:ilvl="1" w:tplc="0674D9E4">
      <w:start w:val="1"/>
      <w:numFmt w:val="bullet"/>
      <w:lvlText w:val="o"/>
      <w:lvlJc w:val="left"/>
      <w:pPr>
        <w:ind w:left="1440" w:hanging="360"/>
      </w:pPr>
      <w:rPr>
        <w:rFonts w:ascii="Courier New" w:hAnsi="Courier New" w:hint="default"/>
      </w:rPr>
    </w:lvl>
    <w:lvl w:ilvl="2" w:tplc="88F6DABA">
      <w:start w:val="1"/>
      <w:numFmt w:val="bullet"/>
      <w:lvlText w:val=""/>
      <w:lvlJc w:val="left"/>
      <w:pPr>
        <w:ind w:left="2160" w:hanging="360"/>
      </w:pPr>
      <w:rPr>
        <w:rFonts w:ascii="Wingdings" w:hAnsi="Wingdings" w:hint="default"/>
      </w:rPr>
    </w:lvl>
    <w:lvl w:ilvl="3" w:tplc="A2506E0C">
      <w:start w:val="1"/>
      <w:numFmt w:val="bullet"/>
      <w:lvlText w:val=""/>
      <w:lvlJc w:val="left"/>
      <w:pPr>
        <w:ind w:left="2880" w:hanging="360"/>
      </w:pPr>
      <w:rPr>
        <w:rFonts w:ascii="Symbol" w:hAnsi="Symbol" w:hint="default"/>
      </w:rPr>
    </w:lvl>
    <w:lvl w:ilvl="4" w:tplc="36A832AC">
      <w:start w:val="1"/>
      <w:numFmt w:val="bullet"/>
      <w:lvlText w:val="o"/>
      <w:lvlJc w:val="left"/>
      <w:pPr>
        <w:ind w:left="3600" w:hanging="360"/>
      </w:pPr>
      <w:rPr>
        <w:rFonts w:ascii="Courier New" w:hAnsi="Courier New" w:hint="default"/>
      </w:rPr>
    </w:lvl>
    <w:lvl w:ilvl="5" w:tplc="715C3DF6">
      <w:start w:val="1"/>
      <w:numFmt w:val="bullet"/>
      <w:lvlText w:val=""/>
      <w:lvlJc w:val="left"/>
      <w:pPr>
        <w:ind w:left="4320" w:hanging="360"/>
      </w:pPr>
      <w:rPr>
        <w:rFonts w:ascii="Wingdings" w:hAnsi="Wingdings" w:hint="default"/>
      </w:rPr>
    </w:lvl>
    <w:lvl w:ilvl="6" w:tplc="7F8EEDCE">
      <w:start w:val="1"/>
      <w:numFmt w:val="bullet"/>
      <w:lvlText w:val=""/>
      <w:lvlJc w:val="left"/>
      <w:pPr>
        <w:ind w:left="5040" w:hanging="360"/>
      </w:pPr>
      <w:rPr>
        <w:rFonts w:ascii="Symbol" w:hAnsi="Symbol" w:hint="default"/>
      </w:rPr>
    </w:lvl>
    <w:lvl w:ilvl="7" w:tplc="97E6BCC6">
      <w:start w:val="1"/>
      <w:numFmt w:val="bullet"/>
      <w:lvlText w:val="o"/>
      <w:lvlJc w:val="left"/>
      <w:pPr>
        <w:ind w:left="5760" w:hanging="360"/>
      </w:pPr>
      <w:rPr>
        <w:rFonts w:ascii="Courier New" w:hAnsi="Courier New" w:hint="default"/>
      </w:rPr>
    </w:lvl>
    <w:lvl w:ilvl="8" w:tplc="858E1DA4">
      <w:start w:val="1"/>
      <w:numFmt w:val="bullet"/>
      <w:lvlText w:val=""/>
      <w:lvlJc w:val="left"/>
      <w:pPr>
        <w:ind w:left="6480" w:hanging="360"/>
      </w:pPr>
      <w:rPr>
        <w:rFonts w:ascii="Wingdings" w:hAnsi="Wingdings" w:hint="default"/>
      </w:rPr>
    </w:lvl>
  </w:abstractNum>
  <w:abstractNum w:abstractNumId="36" w15:restartNumberingAfterBreak="0">
    <w:nsid w:val="65793075"/>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74B8A"/>
    <w:multiLevelType w:val="hybridMultilevel"/>
    <w:tmpl w:val="6AF8233C"/>
    <w:lvl w:ilvl="0" w:tplc="EA708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9813EF"/>
    <w:multiLevelType w:val="hybridMultilevel"/>
    <w:tmpl w:val="E62E1920"/>
    <w:lvl w:ilvl="0" w:tplc="93E4374C">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A1188218">
      <w:start w:val="1"/>
      <w:numFmt w:val="bullet"/>
      <w:lvlText w:val=""/>
      <w:lvlJc w:val="left"/>
      <w:pPr>
        <w:ind w:left="2160" w:hanging="360"/>
      </w:pPr>
      <w:rPr>
        <w:rFonts w:ascii="Wingdings" w:hAnsi="Wingdings" w:hint="default"/>
      </w:rPr>
    </w:lvl>
    <w:lvl w:ilvl="3" w:tplc="5296BAF4">
      <w:start w:val="1"/>
      <w:numFmt w:val="bullet"/>
      <w:lvlText w:val=""/>
      <w:lvlJc w:val="left"/>
      <w:pPr>
        <w:ind w:left="2880" w:hanging="360"/>
      </w:pPr>
      <w:rPr>
        <w:rFonts w:ascii="Symbol" w:hAnsi="Symbol" w:hint="default"/>
      </w:rPr>
    </w:lvl>
    <w:lvl w:ilvl="4" w:tplc="976E0622">
      <w:start w:val="1"/>
      <w:numFmt w:val="bullet"/>
      <w:lvlText w:val="o"/>
      <w:lvlJc w:val="left"/>
      <w:pPr>
        <w:ind w:left="3600" w:hanging="360"/>
      </w:pPr>
      <w:rPr>
        <w:rFonts w:ascii="Courier New" w:hAnsi="Courier New" w:hint="default"/>
      </w:rPr>
    </w:lvl>
    <w:lvl w:ilvl="5" w:tplc="B6348D68">
      <w:start w:val="1"/>
      <w:numFmt w:val="bullet"/>
      <w:lvlText w:val=""/>
      <w:lvlJc w:val="left"/>
      <w:pPr>
        <w:ind w:left="4320" w:hanging="360"/>
      </w:pPr>
      <w:rPr>
        <w:rFonts w:ascii="Wingdings" w:hAnsi="Wingdings" w:hint="default"/>
      </w:rPr>
    </w:lvl>
    <w:lvl w:ilvl="6" w:tplc="30BC1390">
      <w:start w:val="1"/>
      <w:numFmt w:val="bullet"/>
      <w:lvlText w:val=""/>
      <w:lvlJc w:val="left"/>
      <w:pPr>
        <w:ind w:left="5040" w:hanging="360"/>
      </w:pPr>
      <w:rPr>
        <w:rFonts w:ascii="Symbol" w:hAnsi="Symbol" w:hint="default"/>
      </w:rPr>
    </w:lvl>
    <w:lvl w:ilvl="7" w:tplc="D88C2BCE">
      <w:start w:val="1"/>
      <w:numFmt w:val="bullet"/>
      <w:lvlText w:val="o"/>
      <w:lvlJc w:val="left"/>
      <w:pPr>
        <w:ind w:left="5760" w:hanging="360"/>
      </w:pPr>
      <w:rPr>
        <w:rFonts w:ascii="Courier New" w:hAnsi="Courier New" w:hint="default"/>
      </w:rPr>
    </w:lvl>
    <w:lvl w:ilvl="8" w:tplc="C9B6ECE6">
      <w:start w:val="1"/>
      <w:numFmt w:val="bullet"/>
      <w:lvlText w:val=""/>
      <w:lvlJc w:val="left"/>
      <w:pPr>
        <w:ind w:left="6480" w:hanging="360"/>
      </w:pPr>
      <w:rPr>
        <w:rFonts w:ascii="Wingdings" w:hAnsi="Wingdings" w:hint="default"/>
      </w:rPr>
    </w:lvl>
  </w:abstractNum>
  <w:abstractNum w:abstractNumId="39" w15:restartNumberingAfterBreak="0">
    <w:nsid w:val="7733282E"/>
    <w:multiLevelType w:val="hybridMultilevel"/>
    <w:tmpl w:val="502C3F12"/>
    <w:lvl w:ilvl="0" w:tplc="41C6B13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241381"/>
    <w:multiLevelType w:val="hybridMultilevel"/>
    <w:tmpl w:val="FFFFFFFF"/>
    <w:lvl w:ilvl="0" w:tplc="E578C3AE">
      <w:start w:val="1"/>
      <w:numFmt w:val="bullet"/>
      <w:lvlText w:val=""/>
      <w:lvlJc w:val="left"/>
      <w:pPr>
        <w:ind w:left="720" w:hanging="360"/>
      </w:pPr>
      <w:rPr>
        <w:rFonts w:ascii="Symbol" w:hAnsi="Symbol" w:hint="default"/>
      </w:rPr>
    </w:lvl>
    <w:lvl w:ilvl="1" w:tplc="64C69182">
      <w:start w:val="1"/>
      <w:numFmt w:val="bullet"/>
      <w:lvlText w:val="o"/>
      <w:lvlJc w:val="left"/>
      <w:pPr>
        <w:ind w:left="1440" w:hanging="360"/>
      </w:pPr>
      <w:rPr>
        <w:rFonts w:ascii="Courier New" w:hAnsi="Courier New"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6"/>
  </w:num>
  <w:num w:numId="4">
    <w:abstractNumId w:val="12"/>
  </w:num>
  <w:num w:numId="5">
    <w:abstractNumId w:val="23"/>
  </w:num>
  <w:num w:numId="6">
    <w:abstractNumId w:val="33"/>
  </w:num>
  <w:num w:numId="7">
    <w:abstractNumId w:val="28"/>
  </w:num>
  <w:num w:numId="8">
    <w:abstractNumId w:val="7"/>
  </w:num>
  <w:num w:numId="9">
    <w:abstractNumId w:val="6"/>
  </w:num>
  <w:num w:numId="10">
    <w:abstractNumId w:val="31"/>
  </w:num>
  <w:num w:numId="11">
    <w:abstractNumId w:val="4"/>
  </w:num>
  <w:num w:numId="12">
    <w:abstractNumId w:val="8"/>
  </w:num>
  <w:num w:numId="13">
    <w:abstractNumId w:val="5"/>
  </w:num>
  <w:num w:numId="14">
    <w:abstractNumId w:val="40"/>
  </w:num>
  <w:num w:numId="15">
    <w:abstractNumId w:val="25"/>
  </w:num>
  <w:num w:numId="16">
    <w:abstractNumId w:val="21"/>
  </w:num>
  <w:num w:numId="17">
    <w:abstractNumId w:val="35"/>
  </w:num>
  <w:num w:numId="18">
    <w:abstractNumId w:val="27"/>
  </w:num>
  <w:num w:numId="19">
    <w:abstractNumId w:val="17"/>
  </w:num>
  <w:num w:numId="20">
    <w:abstractNumId w:val="18"/>
  </w:num>
  <w:num w:numId="21">
    <w:abstractNumId w:val="29"/>
  </w:num>
  <w:num w:numId="22">
    <w:abstractNumId w:val="36"/>
  </w:num>
  <w:num w:numId="23">
    <w:abstractNumId w:val="13"/>
  </w:num>
  <w:num w:numId="24">
    <w:abstractNumId w:val="9"/>
  </w:num>
  <w:num w:numId="25">
    <w:abstractNumId w:val="24"/>
  </w:num>
  <w:num w:numId="26">
    <w:abstractNumId w:val="32"/>
  </w:num>
  <w:num w:numId="27">
    <w:abstractNumId w:val="30"/>
  </w:num>
  <w:num w:numId="28">
    <w:abstractNumId w:val="0"/>
    <w:lvlOverride w:ilvl="0">
      <w:startOverride w:val="1"/>
    </w:lvlOverride>
  </w:num>
  <w:num w:numId="29">
    <w:abstractNumId w:val="37"/>
  </w:num>
  <w:num w:numId="30">
    <w:abstractNumId w:val="2"/>
  </w:num>
  <w:num w:numId="31">
    <w:abstractNumId w:val="11"/>
  </w:num>
  <w:num w:numId="32">
    <w:abstractNumId w:val="3"/>
  </w:num>
  <w:num w:numId="33">
    <w:abstractNumId w:val="38"/>
  </w:num>
  <w:num w:numId="34">
    <w:abstractNumId w:val="22"/>
  </w:num>
  <w:num w:numId="35">
    <w:abstractNumId w:val="1"/>
  </w:num>
  <w:num w:numId="36">
    <w:abstractNumId w:val="14"/>
  </w:num>
  <w:num w:numId="37">
    <w:abstractNumId w:val="39"/>
  </w:num>
  <w:num w:numId="38">
    <w:abstractNumId w:val="10"/>
  </w:num>
  <w:num w:numId="39">
    <w:abstractNumId w:val="15"/>
  </w:num>
  <w:num w:numId="40">
    <w:abstractNumId w:val="19"/>
  </w:num>
  <w:num w:numId="41">
    <w:abstractNumId w:val="34"/>
  </w:num>
  <w:num w:numId="4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049C"/>
    <w:rsid w:val="00000ECC"/>
    <w:rsid w:val="000014D5"/>
    <w:rsid w:val="00002339"/>
    <w:rsid w:val="0000254F"/>
    <w:rsid w:val="000037F6"/>
    <w:rsid w:val="00005A0C"/>
    <w:rsid w:val="00006B1A"/>
    <w:rsid w:val="00006E97"/>
    <w:rsid w:val="00010308"/>
    <w:rsid w:val="0001109C"/>
    <w:rsid w:val="00012CF3"/>
    <w:rsid w:val="0001380F"/>
    <w:rsid w:val="00022E43"/>
    <w:rsid w:val="000237C7"/>
    <w:rsid w:val="000247A6"/>
    <w:rsid w:val="00024DD6"/>
    <w:rsid w:val="00024E80"/>
    <w:rsid w:val="00025562"/>
    <w:rsid w:val="00026704"/>
    <w:rsid w:val="00030EBA"/>
    <w:rsid w:val="0003170D"/>
    <w:rsid w:val="00032761"/>
    <w:rsid w:val="00032CF0"/>
    <w:rsid w:val="0003311C"/>
    <w:rsid w:val="00034C02"/>
    <w:rsid w:val="00036263"/>
    <w:rsid w:val="0003697B"/>
    <w:rsid w:val="000369F7"/>
    <w:rsid w:val="0003734C"/>
    <w:rsid w:val="0004029B"/>
    <w:rsid w:val="00042928"/>
    <w:rsid w:val="00042BD7"/>
    <w:rsid w:val="0004455E"/>
    <w:rsid w:val="0004647B"/>
    <w:rsid w:val="0004648A"/>
    <w:rsid w:val="000519AE"/>
    <w:rsid w:val="00051B3E"/>
    <w:rsid w:val="00054897"/>
    <w:rsid w:val="00056167"/>
    <w:rsid w:val="00056B3C"/>
    <w:rsid w:val="0005784B"/>
    <w:rsid w:val="000614A0"/>
    <w:rsid w:val="00064EB0"/>
    <w:rsid w:val="00066029"/>
    <w:rsid w:val="00067324"/>
    <w:rsid w:val="00067D44"/>
    <w:rsid w:val="00072664"/>
    <w:rsid w:val="00074FD2"/>
    <w:rsid w:val="0007515C"/>
    <w:rsid w:val="000768F2"/>
    <w:rsid w:val="00077793"/>
    <w:rsid w:val="00077806"/>
    <w:rsid w:val="00084258"/>
    <w:rsid w:val="00084B26"/>
    <w:rsid w:val="000851D1"/>
    <w:rsid w:val="00087D33"/>
    <w:rsid w:val="00091AF8"/>
    <w:rsid w:val="00095A8E"/>
    <w:rsid w:val="00096416"/>
    <w:rsid w:val="000972AB"/>
    <w:rsid w:val="000A2393"/>
    <w:rsid w:val="000A5447"/>
    <w:rsid w:val="000A5BDF"/>
    <w:rsid w:val="000A6DDD"/>
    <w:rsid w:val="000B0CF9"/>
    <w:rsid w:val="000B1581"/>
    <w:rsid w:val="000B2A8E"/>
    <w:rsid w:val="000B2CF6"/>
    <w:rsid w:val="000B3699"/>
    <w:rsid w:val="000B4BF2"/>
    <w:rsid w:val="000B5EA6"/>
    <w:rsid w:val="000B7453"/>
    <w:rsid w:val="000B7EB7"/>
    <w:rsid w:val="000C0186"/>
    <w:rsid w:val="000C0F76"/>
    <w:rsid w:val="000C1CD5"/>
    <w:rsid w:val="000C239F"/>
    <w:rsid w:val="000C3BB7"/>
    <w:rsid w:val="000C4782"/>
    <w:rsid w:val="000C69FD"/>
    <w:rsid w:val="000D0D6A"/>
    <w:rsid w:val="000D1572"/>
    <w:rsid w:val="000D2B16"/>
    <w:rsid w:val="000D304D"/>
    <w:rsid w:val="000D3403"/>
    <w:rsid w:val="000D3B0D"/>
    <w:rsid w:val="000D42C3"/>
    <w:rsid w:val="000D59CD"/>
    <w:rsid w:val="000D6844"/>
    <w:rsid w:val="000D6F73"/>
    <w:rsid w:val="000D70EB"/>
    <w:rsid w:val="000E056C"/>
    <w:rsid w:val="000E1626"/>
    <w:rsid w:val="000E29B9"/>
    <w:rsid w:val="000E32EA"/>
    <w:rsid w:val="000E3810"/>
    <w:rsid w:val="000E48FD"/>
    <w:rsid w:val="000E7686"/>
    <w:rsid w:val="000F0DD1"/>
    <w:rsid w:val="000F1D62"/>
    <w:rsid w:val="000F2016"/>
    <w:rsid w:val="000F39F6"/>
    <w:rsid w:val="000F3EF0"/>
    <w:rsid w:val="000F5A6F"/>
    <w:rsid w:val="00101085"/>
    <w:rsid w:val="001023E8"/>
    <w:rsid w:val="00102E93"/>
    <w:rsid w:val="00104E0D"/>
    <w:rsid w:val="00105B5F"/>
    <w:rsid w:val="00107FB4"/>
    <w:rsid w:val="00111AC7"/>
    <w:rsid w:val="00111EB4"/>
    <w:rsid w:val="00112E3B"/>
    <w:rsid w:val="0011435A"/>
    <w:rsid w:val="00114FB8"/>
    <w:rsid w:val="00120DAC"/>
    <w:rsid w:val="001223E2"/>
    <w:rsid w:val="00122A75"/>
    <w:rsid w:val="00123044"/>
    <w:rsid w:val="001232C2"/>
    <w:rsid w:val="00123B20"/>
    <w:rsid w:val="00123BFF"/>
    <w:rsid w:val="00123C92"/>
    <w:rsid w:val="00125D7B"/>
    <w:rsid w:val="0012609A"/>
    <w:rsid w:val="00131690"/>
    <w:rsid w:val="00136055"/>
    <w:rsid w:val="00136824"/>
    <w:rsid w:val="001369D8"/>
    <w:rsid w:val="00136CC7"/>
    <w:rsid w:val="00140379"/>
    <w:rsid w:val="00144CDA"/>
    <w:rsid w:val="00145583"/>
    <w:rsid w:val="0015211D"/>
    <w:rsid w:val="001539FE"/>
    <w:rsid w:val="00153BDB"/>
    <w:rsid w:val="00153FDA"/>
    <w:rsid w:val="0015468A"/>
    <w:rsid w:val="00155F51"/>
    <w:rsid w:val="00156782"/>
    <w:rsid w:val="00156BBF"/>
    <w:rsid w:val="00157427"/>
    <w:rsid w:val="00160130"/>
    <w:rsid w:val="0016091A"/>
    <w:rsid w:val="00160A7E"/>
    <w:rsid w:val="001621A1"/>
    <w:rsid w:val="001625A0"/>
    <w:rsid w:val="00165FB0"/>
    <w:rsid w:val="00166DF4"/>
    <w:rsid w:val="00166FC4"/>
    <w:rsid w:val="00167AC6"/>
    <w:rsid w:val="001703C3"/>
    <w:rsid w:val="00171147"/>
    <w:rsid w:val="00172C50"/>
    <w:rsid w:val="001736D8"/>
    <w:rsid w:val="0017373C"/>
    <w:rsid w:val="00174A54"/>
    <w:rsid w:val="00175A90"/>
    <w:rsid w:val="0017763A"/>
    <w:rsid w:val="00180153"/>
    <w:rsid w:val="001813F7"/>
    <w:rsid w:val="001827A2"/>
    <w:rsid w:val="00182C9A"/>
    <w:rsid w:val="001843B5"/>
    <w:rsid w:val="001855AE"/>
    <w:rsid w:val="00187818"/>
    <w:rsid w:val="00187F19"/>
    <w:rsid w:val="00190F23"/>
    <w:rsid w:val="0019285D"/>
    <w:rsid w:val="0019442D"/>
    <w:rsid w:val="001968B0"/>
    <w:rsid w:val="001A1A5F"/>
    <w:rsid w:val="001A294E"/>
    <w:rsid w:val="001A2BBF"/>
    <w:rsid w:val="001A4FB8"/>
    <w:rsid w:val="001A55B5"/>
    <w:rsid w:val="001A7840"/>
    <w:rsid w:val="001A7E46"/>
    <w:rsid w:val="001B37D4"/>
    <w:rsid w:val="001B533C"/>
    <w:rsid w:val="001B6E4B"/>
    <w:rsid w:val="001C08BD"/>
    <w:rsid w:val="001C61B3"/>
    <w:rsid w:val="001C6A57"/>
    <w:rsid w:val="001D18A4"/>
    <w:rsid w:val="001D2919"/>
    <w:rsid w:val="001D3246"/>
    <w:rsid w:val="001D56AE"/>
    <w:rsid w:val="001D595A"/>
    <w:rsid w:val="001D5F58"/>
    <w:rsid w:val="001D7844"/>
    <w:rsid w:val="001DF0BF"/>
    <w:rsid w:val="001E08B9"/>
    <w:rsid w:val="001E0A31"/>
    <w:rsid w:val="001E12E8"/>
    <w:rsid w:val="001E1EA2"/>
    <w:rsid w:val="001E3E08"/>
    <w:rsid w:val="001E724C"/>
    <w:rsid w:val="001E788E"/>
    <w:rsid w:val="001E7BCC"/>
    <w:rsid w:val="001F0030"/>
    <w:rsid w:val="001F07E0"/>
    <w:rsid w:val="001F0C14"/>
    <w:rsid w:val="001F3E26"/>
    <w:rsid w:val="001F66B9"/>
    <w:rsid w:val="001F6FD7"/>
    <w:rsid w:val="001F7AEA"/>
    <w:rsid w:val="00200284"/>
    <w:rsid w:val="002009A0"/>
    <w:rsid w:val="00202AE3"/>
    <w:rsid w:val="0020331F"/>
    <w:rsid w:val="002038CC"/>
    <w:rsid w:val="00204FE0"/>
    <w:rsid w:val="00211943"/>
    <w:rsid w:val="0021328F"/>
    <w:rsid w:val="00213AAA"/>
    <w:rsid w:val="0021495E"/>
    <w:rsid w:val="00215561"/>
    <w:rsid w:val="00215C59"/>
    <w:rsid w:val="0021600A"/>
    <w:rsid w:val="002174F4"/>
    <w:rsid w:val="0021793A"/>
    <w:rsid w:val="00222488"/>
    <w:rsid w:val="0022538C"/>
    <w:rsid w:val="00226148"/>
    <w:rsid w:val="00227A64"/>
    <w:rsid w:val="00227B2C"/>
    <w:rsid w:val="00233CDF"/>
    <w:rsid w:val="00234324"/>
    <w:rsid w:val="0023488F"/>
    <w:rsid w:val="002350AD"/>
    <w:rsid w:val="00237BE3"/>
    <w:rsid w:val="00242AA3"/>
    <w:rsid w:val="00244778"/>
    <w:rsid w:val="0024480C"/>
    <w:rsid w:val="00245A6B"/>
    <w:rsid w:val="00247ACD"/>
    <w:rsid w:val="002507E6"/>
    <w:rsid w:val="002508AE"/>
    <w:rsid w:val="00251A7A"/>
    <w:rsid w:val="00252938"/>
    <w:rsid w:val="00254D4B"/>
    <w:rsid w:val="00261443"/>
    <w:rsid w:val="002615F7"/>
    <w:rsid w:val="00263F44"/>
    <w:rsid w:val="00264AE0"/>
    <w:rsid w:val="00264BA0"/>
    <w:rsid w:val="0026518B"/>
    <w:rsid w:val="0026595C"/>
    <w:rsid w:val="002661B2"/>
    <w:rsid w:val="00266871"/>
    <w:rsid w:val="002673F0"/>
    <w:rsid w:val="0027025C"/>
    <w:rsid w:val="002704E4"/>
    <w:rsid w:val="002710F5"/>
    <w:rsid w:val="00271365"/>
    <w:rsid w:val="00272C4B"/>
    <w:rsid w:val="00276DCD"/>
    <w:rsid w:val="002801E2"/>
    <w:rsid w:val="00283747"/>
    <w:rsid w:val="002849AF"/>
    <w:rsid w:val="002853B9"/>
    <w:rsid w:val="0028552E"/>
    <w:rsid w:val="0028584E"/>
    <w:rsid w:val="00290F1C"/>
    <w:rsid w:val="002910DA"/>
    <w:rsid w:val="00293423"/>
    <w:rsid w:val="00293D5D"/>
    <w:rsid w:val="00294251"/>
    <w:rsid w:val="00294604"/>
    <w:rsid w:val="0029686E"/>
    <w:rsid w:val="002971E7"/>
    <w:rsid w:val="002A2B08"/>
    <w:rsid w:val="002A2F31"/>
    <w:rsid w:val="002A39D6"/>
    <w:rsid w:val="002A4DAB"/>
    <w:rsid w:val="002A68B0"/>
    <w:rsid w:val="002A6FA8"/>
    <w:rsid w:val="002A7605"/>
    <w:rsid w:val="002B018C"/>
    <w:rsid w:val="002B01AD"/>
    <w:rsid w:val="002B3DD5"/>
    <w:rsid w:val="002B4921"/>
    <w:rsid w:val="002B5C0F"/>
    <w:rsid w:val="002B6C6E"/>
    <w:rsid w:val="002B7742"/>
    <w:rsid w:val="002C0264"/>
    <w:rsid w:val="002C0E59"/>
    <w:rsid w:val="002C18B9"/>
    <w:rsid w:val="002C18F7"/>
    <w:rsid w:val="002C219A"/>
    <w:rsid w:val="002C2424"/>
    <w:rsid w:val="002C30A2"/>
    <w:rsid w:val="002C34E3"/>
    <w:rsid w:val="002C4590"/>
    <w:rsid w:val="002C50AC"/>
    <w:rsid w:val="002C6E7E"/>
    <w:rsid w:val="002D0089"/>
    <w:rsid w:val="002D13E8"/>
    <w:rsid w:val="002D2B17"/>
    <w:rsid w:val="002D3169"/>
    <w:rsid w:val="002D4221"/>
    <w:rsid w:val="002D4611"/>
    <w:rsid w:val="002D4FA0"/>
    <w:rsid w:val="002D582F"/>
    <w:rsid w:val="002D6020"/>
    <w:rsid w:val="002D61E0"/>
    <w:rsid w:val="002E1FCA"/>
    <w:rsid w:val="002E5790"/>
    <w:rsid w:val="002E7B26"/>
    <w:rsid w:val="002E7FF9"/>
    <w:rsid w:val="002F07C1"/>
    <w:rsid w:val="002F12AF"/>
    <w:rsid w:val="002F43F3"/>
    <w:rsid w:val="002F6A88"/>
    <w:rsid w:val="002F7519"/>
    <w:rsid w:val="002F7ADE"/>
    <w:rsid w:val="002FF6B6"/>
    <w:rsid w:val="00301184"/>
    <w:rsid w:val="00302BD3"/>
    <w:rsid w:val="00303D6F"/>
    <w:rsid w:val="003057F6"/>
    <w:rsid w:val="0030614B"/>
    <w:rsid w:val="00306309"/>
    <w:rsid w:val="003100D9"/>
    <w:rsid w:val="00311C5F"/>
    <w:rsid w:val="00313628"/>
    <w:rsid w:val="0031508B"/>
    <w:rsid w:val="00316488"/>
    <w:rsid w:val="0031744F"/>
    <w:rsid w:val="00323566"/>
    <w:rsid w:val="0032428D"/>
    <w:rsid w:val="00324838"/>
    <w:rsid w:val="0032531E"/>
    <w:rsid w:val="003259E5"/>
    <w:rsid w:val="003263A4"/>
    <w:rsid w:val="00327AF8"/>
    <w:rsid w:val="00330889"/>
    <w:rsid w:val="00331E21"/>
    <w:rsid w:val="00332BD4"/>
    <w:rsid w:val="00332BF9"/>
    <w:rsid w:val="0033520C"/>
    <w:rsid w:val="0033523C"/>
    <w:rsid w:val="003352BA"/>
    <w:rsid w:val="0034079E"/>
    <w:rsid w:val="00340896"/>
    <w:rsid w:val="00340F89"/>
    <w:rsid w:val="003412ED"/>
    <w:rsid w:val="00341A2A"/>
    <w:rsid w:val="00342148"/>
    <w:rsid w:val="003431B9"/>
    <w:rsid w:val="0034369F"/>
    <w:rsid w:val="00343EFB"/>
    <w:rsid w:val="003471C8"/>
    <w:rsid w:val="00347414"/>
    <w:rsid w:val="00347674"/>
    <w:rsid w:val="00351BB7"/>
    <w:rsid w:val="003521E0"/>
    <w:rsid w:val="003527CF"/>
    <w:rsid w:val="003539B0"/>
    <w:rsid w:val="00353E69"/>
    <w:rsid w:val="00353FBB"/>
    <w:rsid w:val="003546FA"/>
    <w:rsid w:val="003579B6"/>
    <w:rsid w:val="00357EBD"/>
    <w:rsid w:val="00360E82"/>
    <w:rsid w:val="00361D69"/>
    <w:rsid w:val="00361E11"/>
    <w:rsid w:val="00362C3E"/>
    <w:rsid w:val="0036324F"/>
    <w:rsid w:val="00364B6A"/>
    <w:rsid w:val="00364CC5"/>
    <w:rsid w:val="00365553"/>
    <w:rsid w:val="00366010"/>
    <w:rsid w:val="00367F77"/>
    <w:rsid w:val="0037009D"/>
    <w:rsid w:val="00371F43"/>
    <w:rsid w:val="00374CBF"/>
    <w:rsid w:val="0037738A"/>
    <w:rsid w:val="003779CA"/>
    <w:rsid w:val="00382BF1"/>
    <w:rsid w:val="00384083"/>
    <w:rsid w:val="0038459D"/>
    <w:rsid w:val="00387705"/>
    <w:rsid w:val="00387B74"/>
    <w:rsid w:val="0039046B"/>
    <w:rsid w:val="003937F6"/>
    <w:rsid w:val="003939CD"/>
    <w:rsid w:val="003940A8"/>
    <w:rsid w:val="00396761"/>
    <w:rsid w:val="00396A48"/>
    <w:rsid w:val="003A2494"/>
    <w:rsid w:val="003A4708"/>
    <w:rsid w:val="003A5354"/>
    <w:rsid w:val="003A558C"/>
    <w:rsid w:val="003B1691"/>
    <w:rsid w:val="003B2A7D"/>
    <w:rsid w:val="003B395C"/>
    <w:rsid w:val="003B3E8F"/>
    <w:rsid w:val="003C0FA1"/>
    <w:rsid w:val="003C1BFB"/>
    <w:rsid w:val="003C3089"/>
    <w:rsid w:val="003C3404"/>
    <w:rsid w:val="003C3F86"/>
    <w:rsid w:val="003C4B55"/>
    <w:rsid w:val="003C63DC"/>
    <w:rsid w:val="003D01D6"/>
    <w:rsid w:val="003D0BE1"/>
    <w:rsid w:val="003D2E93"/>
    <w:rsid w:val="003D3749"/>
    <w:rsid w:val="003D45D3"/>
    <w:rsid w:val="003D54EC"/>
    <w:rsid w:val="003D5DCF"/>
    <w:rsid w:val="003D5DDE"/>
    <w:rsid w:val="003D72EB"/>
    <w:rsid w:val="003D78E9"/>
    <w:rsid w:val="003E0589"/>
    <w:rsid w:val="003E1C57"/>
    <w:rsid w:val="003E23A4"/>
    <w:rsid w:val="003E2EFC"/>
    <w:rsid w:val="003E4A3E"/>
    <w:rsid w:val="003E4D28"/>
    <w:rsid w:val="003E5595"/>
    <w:rsid w:val="003E57E1"/>
    <w:rsid w:val="003E5AFB"/>
    <w:rsid w:val="003E68AB"/>
    <w:rsid w:val="003E6FA1"/>
    <w:rsid w:val="003F087B"/>
    <w:rsid w:val="003F310E"/>
    <w:rsid w:val="003F315B"/>
    <w:rsid w:val="003F388E"/>
    <w:rsid w:val="003F3AEF"/>
    <w:rsid w:val="003F7C45"/>
    <w:rsid w:val="004030BF"/>
    <w:rsid w:val="004051A4"/>
    <w:rsid w:val="00407B76"/>
    <w:rsid w:val="00410440"/>
    <w:rsid w:val="00410E65"/>
    <w:rsid w:val="004111A4"/>
    <w:rsid w:val="00411518"/>
    <w:rsid w:val="00411DEB"/>
    <w:rsid w:val="004131A6"/>
    <w:rsid w:val="00414555"/>
    <w:rsid w:val="00420FC9"/>
    <w:rsid w:val="004213CF"/>
    <w:rsid w:val="004217F1"/>
    <w:rsid w:val="00422EB4"/>
    <w:rsid w:val="0042664F"/>
    <w:rsid w:val="00427BEC"/>
    <w:rsid w:val="00430BAF"/>
    <w:rsid w:val="00430E28"/>
    <w:rsid w:val="00431ACD"/>
    <w:rsid w:val="0043235D"/>
    <w:rsid w:val="00433212"/>
    <w:rsid w:val="0043421C"/>
    <w:rsid w:val="0043529F"/>
    <w:rsid w:val="00436164"/>
    <w:rsid w:val="004364E4"/>
    <w:rsid w:val="00437AF2"/>
    <w:rsid w:val="00442576"/>
    <w:rsid w:val="00443041"/>
    <w:rsid w:val="00444FBC"/>
    <w:rsid w:val="004455C2"/>
    <w:rsid w:val="00445DFA"/>
    <w:rsid w:val="0044601B"/>
    <w:rsid w:val="00446AC5"/>
    <w:rsid w:val="00447BAA"/>
    <w:rsid w:val="0045057F"/>
    <w:rsid w:val="00451C2F"/>
    <w:rsid w:val="0045281F"/>
    <w:rsid w:val="00453C8A"/>
    <w:rsid w:val="004547E3"/>
    <w:rsid w:val="00454DE8"/>
    <w:rsid w:val="00457626"/>
    <w:rsid w:val="0046023A"/>
    <w:rsid w:val="00460352"/>
    <w:rsid w:val="004605F9"/>
    <w:rsid w:val="00465B64"/>
    <w:rsid w:val="00467B66"/>
    <w:rsid w:val="00471346"/>
    <w:rsid w:val="0047191F"/>
    <w:rsid w:val="004734C1"/>
    <w:rsid w:val="0048032C"/>
    <w:rsid w:val="00481D46"/>
    <w:rsid w:val="00483F5A"/>
    <w:rsid w:val="0048455C"/>
    <w:rsid w:val="00485979"/>
    <w:rsid w:val="0048664A"/>
    <w:rsid w:val="0048666B"/>
    <w:rsid w:val="00491061"/>
    <w:rsid w:val="00491707"/>
    <w:rsid w:val="00492678"/>
    <w:rsid w:val="00493850"/>
    <w:rsid w:val="00493DE9"/>
    <w:rsid w:val="004955B9"/>
    <w:rsid w:val="00495EB8"/>
    <w:rsid w:val="00496657"/>
    <w:rsid w:val="004A104C"/>
    <w:rsid w:val="004A13C6"/>
    <w:rsid w:val="004A197A"/>
    <w:rsid w:val="004A2612"/>
    <w:rsid w:val="004A3D1F"/>
    <w:rsid w:val="004A3D6A"/>
    <w:rsid w:val="004A50AC"/>
    <w:rsid w:val="004A7C6D"/>
    <w:rsid w:val="004B1D1E"/>
    <w:rsid w:val="004B2F62"/>
    <w:rsid w:val="004B42FF"/>
    <w:rsid w:val="004B4427"/>
    <w:rsid w:val="004B4903"/>
    <w:rsid w:val="004B523F"/>
    <w:rsid w:val="004B6536"/>
    <w:rsid w:val="004B6AB4"/>
    <w:rsid w:val="004C03AE"/>
    <w:rsid w:val="004C04D6"/>
    <w:rsid w:val="004C2876"/>
    <w:rsid w:val="004C2890"/>
    <w:rsid w:val="004C2A44"/>
    <w:rsid w:val="004C35B9"/>
    <w:rsid w:val="004C502C"/>
    <w:rsid w:val="004C5D66"/>
    <w:rsid w:val="004C5FC6"/>
    <w:rsid w:val="004C7460"/>
    <w:rsid w:val="004C76EA"/>
    <w:rsid w:val="004D09A4"/>
    <w:rsid w:val="004D1A68"/>
    <w:rsid w:val="004D2199"/>
    <w:rsid w:val="004D483A"/>
    <w:rsid w:val="004D61D3"/>
    <w:rsid w:val="004D675D"/>
    <w:rsid w:val="004E022F"/>
    <w:rsid w:val="004E0FE0"/>
    <w:rsid w:val="004E10BD"/>
    <w:rsid w:val="004E1DCC"/>
    <w:rsid w:val="004E2F2E"/>
    <w:rsid w:val="004E32A8"/>
    <w:rsid w:val="004E4CCE"/>
    <w:rsid w:val="004E51E1"/>
    <w:rsid w:val="004E5AC2"/>
    <w:rsid w:val="004E72B5"/>
    <w:rsid w:val="004E7DDC"/>
    <w:rsid w:val="004F0E0E"/>
    <w:rsid w:val="004F0E2F"/>
    <w:rsid w:val="004F1B53"/>
    <w:rsid w:val="004F1C4C"/>
    <w:rsid w:val="004F1F13"/>
    <w:rsid w:val="004F29D5"/>
    <w:rsid w:val="004F4DD4"/>
    <w:rsid w:val="004F4EDD"/>
    <w:rsid w:val="004F5D0B"/>
    <w:rsid w:val="004F6942"/>
    <w:rsid w:val="005006A0"/>
    <w:rsid w:val="005033C0"/>
    <w:rsid w:val="005038AA"/>
    <w:rsid w:val="00504E6F"/>
    <w:rsid w:val="0050632F"/>
    <w:rsid w:val="00507143"/>
    <w:rsid w:val="00514597"/>
    <w:rsid w:val="005150A4"/>
    <w:rsid w:val="00517C09"/>
    <w:rsid w:val="00520969"/>
    <w:rsid w:val="005221EC"/>
    <w:rsid w:val="00522802"/>
    <w:rsid w:val="00522B73"/>
    <w:rsid w:val="0052342E"/>
    <w:rsid w:val="00525846"/>
    <w:rsid w:val="00525946"/>
    <w:rsid w:val="00525ED4"/>
    <w:rsid w:val="005262AE"/>
    <w:rsid w:val="00526A12"/>
    <w:rsid w:val="00526EFE"/>
    <w:rsid w:val="005273AC"/>
    <w:rsid w:val="00527F4C"/>
    <w:rsid w:val="0053069A"/>
    <w:rsid w:val="00532389"/>
    <w:rsid w:val="00532B8F"/>
    <w:rsid w:val="00532DC6"/>
    <w:rsid w:val="00533E5D"/>
    <w:rsid w:val="00534CDA"/>
    <w:rsid w:val="00536327"/>
    <w:rsid w:val="0053661F"/>
    <w:rsid w:val="00537081"/>
    <w:rsid w:val="00540854"/>
    <w:rsid w:val="005408CD"/>
    <w:rsid w:val="00540E02"/>
    <w:rsid w:val="00541344"/>
    <w:rsid w:val="00541C80"/>
    <w:rsid w:val="00542098"/>
    <w:rsid w:val="0054412E"/>
    <w:rsid w:val="00544876"/>
    <w:rsid w:val="0054621C"/>
    <w:rsid w:val="0055137A"/>
    <w:rsid w:val="00551F9F"/>
    <w:rsid w:val="0055263C"/>
    <w:rsid w:val="00552D82"/>
    <w:rsid w:val="00554382"/>
    <w:rsid w:val="0055441B"/>
    <w:rsid w:val="00562F43"/>
    <w:rsid w:val="00563CA5"/>
    <w:rsid w:val="00564BF6"/>
    <w:rsid w:val="00564E8E"/>
    <w:rsid w:val="00564EFD"/>
    <w:rsid w:val="00567569"/>
    <w:rsid w:val="0057059B"/>
    <w:rsid w:val="005705C7"/>
    <w:rsid w:val="00570FBB"/>
    <w:rsid w:val="0057126B"/>
    <w:rsid w:val="005716FC"/>
    <w:rsid w:val="00572C3A"/>
    <w:rsid w:val="00572E49"/>
    <w:rsid w:val="00575076"/>
    <w:rsid w:val="0057507E"/>
    <w:rsid w:val="00575111"/>
    <w:rsid w:val="0057558D"/>
    <w:rsid w:val="00576FD0"/>
    <w:rsid w:val="00581EE4"/>
    <w:rsid w:val="0058264C"/>
    <w:rsid w:val="00582C32"/>
    <w:rsid w:val="00585A45"/>
    <w:rsid w:val="005900D2"/>
    <w:rsid w:val="00591F35"/>
    <w:rsid w:val="0059410A"/>
    <w:rsid w:val="00597E90"/>
    <w:rsid w:val="005A1ABB"/>
    <w:rsid w:val="005A274D"/>
    <w:rsid w:val="005A3525"/>
    <w:rsid w:val="005A3F54"/>
    <w:rsid w:val="005A49F4"/>
    <w:rsid w:val="005A66F3"/>
    <w:rsid w:val="005B036E"/>
    <w:rsid w:val="005B04B2"/>
    <w:rsid w:val="005B24CB"/>
    <w:rsid w:val="005B4805"/>
    <w:rsid w:val="005B668E"/>
    <w:rsid w:val="005B6A2A"/>
    <w:rsid w:val="005B755D"/>
    <w:rsid w:val="005B7B22"/>
    <w:rsid w:val="005C0AC2"/>
    <w:rsid w:val="005C2103"/>
    <w:rsid w:val="005C211A"/>
    <w:rsid w:val="005C232F"/>
    <w:rsid w:val="005C3410"/>
    <w:rsid w:val="005C3428"/>
    <w:rsid w:val="005C3A4F"/>
    <w:rsid w:val="005C639E"/>
    <w:rsid w:val="005C72F4"/>
    <w:rsid w:val="005D0C2B"/>
    <w:rsid w:val="005D22DA"/>
    <w:rsid w:val="005D5E91"/>
    <w:rsid w:val="005D6967"/>
    <w:rsid w:val="005D6EB9"/>
    <w:rsid w:val="005D751C"/>
    <w:rsid w:val="005E02B2"/>
    <w:rsid w:val="005E0FD2"/>
    <w:rsid w:val="005E2BDC"/>
    <w:rsid w:val="005E43DE"/>
    <w:rsid w:val="005E4C41"/>
    <w:rsid w:val="005E6692"/>
    <w:rsid w:val="005E767A"/>
    <w:rsid w:val="005F1614"/>
    <w:rsid w:val="005F1C07"/>
    <w:rsid w:val="005F1D64"/>
    <w:rsid w:val="005F2548"/>
    <w:rsid w:val="005F2E21"/>
    <w:rsid w:val="005F4D0A"/>
    <w:rsid w:val="005F749A"/>
    <w:rsid w:val="00601827"/>
    <w:rsid w:val="0060227B"/>
    <w:rsid w:val="00602ED3"/>
    <w:rsid w:val="00602FD5"/>
    <w:rsid w:val="0060313E"/>
    <w:rsid w:val="0060623E"/>
    <w:rsid w:val="00607709"/>
    <w:rsid w:val="00607DB5"/>
    <w:rsid w:val="00610263"/>
    <w:rsid w:val="006123EA"/>
    <w:rsid w:val="00612521"/>
    <w:rsid w:val="00614834"/>
    <w:rsid w:val="006202AE"/>
    <w:rsid w:val="0062253E"/>
    <w:rsid w:val="0062267D"/>
    <w:rsid w:val="0062452D"/>
    <w:rsid w:val="00624979"/>
    <w:rsid w:val="00625078"/>
    <w:rsid w:val="0062522C"/>
    <w:rsid w:val="00625C41"/>
    <w:rsid w:val="006279A3"/>
    <w:rsid w:val="00627A24"/>
    <w:rsid w:val="00634624"/>
    <w:rsid w:val="00636AEC"/>
    <w:rsid w:val="006374EE"/>
    <w:rsid w:val="00637C4E"/>
    <w:rsid w:val="006432B6"/>
    <w:rsid w:val="006456CD"/>
    <w:rsid w:val="00646B6C"/>
    <w:rsid w:val="00650147"/>
    <w:rsid w:val="006517C6"/>
    <w:rsid w:val="00652605"/>
    <w:rsid w:val="00653A31"/>
    <w:rsid w:val="00654373"/>
    <w:rsid w:val="006584A7"/>
    <w:rsid w:val="006601EB"/>
    <w:rsid w:val="00661819"/>
    <w:rsid w:val="00661BD2"/>
    <w:rsid w:val="00662AC6"/>
    <w:rsid w:val="00662E90"/>
    <w:rsid w:val="00663E3F"/>
    <w:rsid w:val="00665668"/>
    <w:rsid w:val="0066770C"/>
    <w:rsid w:val="006703D4"/>
    <w:rsid w:val="0067054D"/>
    <w:rsid w:val="0067397D"/>
    <w:rsid w:val="00674BB4"/>
    <w:rsid w:val="0067500B"/>
    <w:rsid w:val="00677833"/>
    <w:rsid w:val="006817DF"/>
    <w:rsid w:val="00681D79"/>
    <w:rsid w:val="00682CC8"/>
    <w:rsid w:val="0068319E"/>
    <w:rsid w:val="006851C7"/>
    <w:rsid w:val="0068553B"/>
    <w:rsid w:val="006864AD"/>
    <w:rsid w:val="00690FF1"/>
    <w:rsid w:val="00691302"/>
    <w:rsid w:val="00691FE8"/>
    <w:rsid w:val="0069233C"/>
    <w:rsid w:val="00696CC2"/>
    <w:rsid w:val="00697B01"/>
    <w:rsid w:val="006A100D"/>
    <w:rsid w:val="006A287F"/>
    <w:rsid w:val="006A3759"/>
    <w:rsid w:val="006A3B1A"/>
    <w:rsid w:val="006A54D9"/>
    <w:rsid w:val="006A7209"/>
    <w:rsid w:val="006B053A"/>
    <w:rsid w:val="006B0FE7"/>
    <w:rsid w:val="006B1F3C"/>
    <w:rsid w:val="006B3C8E"/>
    <w:rsid w:val="006C21E2"/>
    <w:rsid w:val="006C23C2"/>
    <w:rsid w:val="006C3755"/>
    <w:rsid w:val="006C46B4"/>
    <w:rsid w:val="006C491A"/>
    <w:rsid w:val="006C7B60"/>
    <w:rsid w:val="006D10AF"/>
    <w:rsid w:val="006D1381"/>
    <w:rsid w:val="006D1D2A"/>
    <w:rsid w:val="006D2956"/>
    <w:rsid w:val="006D40BB"/>
    <w:rsid w:val="006D4A3C"/>
    <w:rsid w:val="006D4B99"/>
    <w:rsid w:val="006D4F56"/>
    <w:rsid w:val="006D57A7"/>
    <w:rsid w:val="006D6FA1"/>
    <w:rsid w:val="006D7EA5"/>
    <w:rsid w:val="006E04C2"/>
    <w:rsid w:val="006E0578"/>
    <w:rsid w:val="006E4233"/>
    <w:rsid w:val="006E615A"/>
    <w:rsid w:val="006E6A81"/>
    <w:rsid w:val="006E7756"/>
    <w:rsid w:val="006F29E9"/>
    <w:rsid w:val="006F2C66"/>
    <w:rsid w:val="006F2D47"/>
    <w:rsid w:val="006F3E7F"/>
    <w:rsid w:val="006F42B4"/>
    <w:rsid w:val="006F5B46"/>
    <w:rsid w:val="006F5C3A"/>
    <w:rsid w:val="007006D0"/>
    <w:rsid w:val="00701181"/>
    <w:rsid w:val="00702DAD"/>
    <w:rsid w:val="007032E6"/>
    <w:rsid w:val="0070429E"/>
    <w:rsid w:val="00705CDD"/>
    <w:rsid w:val="00706E88"/>
    <w:rsid w:val="007101EF"/>
    <w:rsid w:val="00710262"/>
    <w:rsid w:val="007102FC"/>
    <w:rsid w:val="00710538"/>
    <w:rsid w:val="007111F7"/>
    <w:rsid w:val="007113D0"/>
    <w:rsid w:val="00712F87"/>
    <w:rsid w:val="007137D9"/>
    <w:rsid w:val="00713BDB"/>
    <w:rsid w:val="00715134"/>
    <w:rsid w:val="00715FCF"/>
    <w:rsid w:val="00717475"/>
    <w:rsid w:val="00717670"/>
    <w:rsid w:val="00717A2E"/>
    <w:rsid w:val="00717A47"/>
    <w:rsid w:val="007202CD"/>
    <w:rsid w:val="00720404"/>
    <w:rsid w:val="00721F5E"/>
    <w:rsid w:val="00722146"/>
    <w:rsid w:val="00722523"/>
    <w:rsid w:val="00722594"/>
    <w:rsid w:val="00722840"/>
    <w:rsid w:val="00723AA2"/>
    <w:rsid w:val="00723D19"/>
    <w:rsid w:val="007270D7"/>
    <w:rsid w:val="00731200"/>
    <w:rsid w:val="007318A1"/>
    <w:rsid w:val="00731944"/>
    <w:rsid w:val="007328CC"/>
    <w:rsid w:val="00732B1E"/>
    <w:rsid w:val="00732FF3"/>
    <w:rsid w:val="00734402"/>
    <w:rsid w:val="0073527A"/>
    <w:rsid w:val="007363D5"/>
    <w:rsid w:val="00736D36"/>
    <w:rsid w:val="00737A6E"/>
    <w:rsid w:val="00737F7D"/>
    <w:rsid w:val="00741747"/>
    <w:rsid w:val="00741EE4"/>
    <w:rsid w:val="00742268"/>
    <w:rsid w:val="00742C00"/>
    <w:rsid w:val="007447D3"/>
    <w:rsid w:val="00746355"/>
    <w:rsid w:val="00746B80"/>
    <w:rsid w:val="00746D4F"/>
    <w:rsid w:val="00751948"/>
    <w:rsid w:val="00752CD3"/>
    <w:rsid w:val="007531B1"/>
    <w:rsid w:val="00753A2A"/>
    <w:rsid w:val="0076040D"/>
    <w:rsid w:val="0076081F"/>
    <w:rsid w:val="007608AC"/>
    <w:rsid w:val="0076341D"/>
    <w:rsid w:val="00763742"/>
    <w:rsid w:val="00766664"/>
    <w:rsid w:val="00767246"/>
    <w:rsid w:val="007709BF"/>
    <w:rsid w:val="00771184"/>
    <w:rsid w:val="00771901"/>
    <w:rsid w:val="007736EC"/>
    <w:rsid w:val="00775C1D"/>
    <w:rsid w:val="00777F25"/>
    <w:rsid w:val="007824D8"/>
    <w:rsid w:val="00783E27"/>
    <w:rsid w:val="0078436A"/>
    <w:rsid w:val="00784793"/>
    <w:rsid w:val="00784971"/>
    <w:rsid w:val="00785C12"/>
    <w:rsid w:val="00785FA0"/>
    <w:rsid w:val="007877CF"/>
    <w:rsid w:val="00790E2C"/>
    <w:rsid w:val="007911B9"/>
    <w:rsid w:val="00791D2D"/>
    <w:rsid w:val="007948F2"/>
    <w:rsid w:val="007953B9"/>
    <w:rsid w:val="007A05C7"/>
    <w:rsid w:val="007A0971"/>
    <w:rsid w:val="007A30BD"/>
    <w:rsid w:val="007A4C15"/>
    <w:rsid w:val="007A51D6"/>
    <w:rsid w:val="007A5E40"/>
    <w:rsid w:val="007A791C"/>
    <w:rsid w:val="007A7CEA"/>
    <w:rsid w:val="007B41ED"/>
    <w:rsid w:val="007B4D14"/>
    <w:rsid w:val="007B537E"/>
    <w:rsid w:val="007B761A"/>
    <w:rsid w:val="007B7E40"/>
    <w:rsid w:val="007C0410"/>
    <w:rsid w:val="007C159D"/>
    <w:rsid w:val="007C28D9"/>
    <w:rsid w:val="007C2A19"/>
    <w:rsid w:val="007C4939"/>
    <w:rsid w:val="007C4F16"/>
    <w:rsid w:val="007C6F6C"/>
    <w:rsid w:val="007C7655"/>
    <w:rsid w:val="007C7D63"/>
    <w:rsid w:val="007C7EC1"/>
    <w:rsid w:val="007D1E2E"/>
    <w:rsid w:val="007D6DE6"/>
    <w:rsid w:val="007E047E"/>
    <w:rsid w:val="007E151F"/>
    <w:rsid w:val="007E29C9"/>
    <w:rsid w:val="007E2CDE"/>
    <w:rsid w:val="007E3084"/>
    <w:rsid w:val="007E37AA"/>
    <w:rsid w:val="007E3EE3"/>
    <w:rsid w:val="007E43C4"/>
    <w:rsid w:val="007F1EC9"/>
    <w:rsid w:val="007F26F2"/>
    <w:rsid w:val="007F46BF"/>
    <w:rsid w:val="007F6782"/>
    <w:rsid w:val="007F692C"/>
    <w:rsid w:val="007F6FA5"/>
    <w:rsid w:val="008021CD"/>
    <w:rsid w:val="00802D63"/>
    <w:rsid w:val="008033E2"/>
    <w:rsid w:val="00803E38"/>
    <w:rsid w:val="00804B2E"/>
    <w:rsid w:val="0080660E"/>
    <w:rsid w:val="0080710C"/>
    <w:rsid w:val="008105E0"/>
    <w:rsid w:val="008125F4"/>
    <w:rsid w:val="00815A57"/>
    <w:rsid w:val="00815B4E"/>
    <w:rsid w:val="00817B90"/>
    <w:rsid w:val="00820914"/>
    <w:rsid w:val="00824F30"/>
    <w:rsid w:val="00826205"/>
    <w:rsid w:val="00831C7F"/>
    <w:rsid w:val="008322B8"/>
    <w:rsid w:val="008337D1"/>
    <w:rsid w:val="00833C0F"/>
    <w:rsid w:val="008349C8"/>
    <w:rsid w:val="00835445"/>
    <w:rsid w:val="00836006"/>
    <w:rsid w:val="008362F9"/>
    <w:rsid w:val="008401AB"/>
    <w:rsid w:val="008402A2"/>
    <w:rsid w:val="00840415"/>
    <w:rsid w:val="008406AE"/>
    <w:rsid w:val="00841201"/>
    <w:rsid w:val="0084221C"/>
    <w:rsid w:val="008427D8"/>
    <w:rsid w:val="00842B37"/>
    <w:rsid w:val="00844856"/>
    <w:rsid w:val="00845AC2"/>
    <w:rsid w:val="008464D5"/>
    <w:rsid w:val="008469C7"/>
    <w:rsid w:val="00854AC9"/>
    <w:rsid w:val="00854B50"/>
    <w:rsid w:val="008555E0"/>
    <w:rsid w:val="00856171"/>
    <w:rsid w:val="008576CB"/>
    <w:rsid w:val="00857BF4"/>
    <w:rsid w:val="008604F0"/>
    <w:rsid w:val="008604F6"/>
    <w:rsid w:val="00860C8A"/>
    <w:rsid w:val="008618EF"/>
    <w:rsid w:val="00861F30"/>
    <w:rsid w:val="00863738"/>
    <w:rsid w:val="0086390B"/>
    <w:rsid w:val="00863B2C"/>
    <w:rsid w:val="00866A8D"/>
    <w:rsid w:val="0087003D"/>
    <w:rsid w:val="00872133"/>
    <w:rsid w:val="00872967"/>
    <w:rsid w:val="00872E84"/>
    <w:rsid w:val="00875F67"/>
    <w:rsid w:val="00876B55"/>
    <w:rsid w:val="0088346D"/>
    <w:rsid w:val="00884791"/>
    <w:rsid w:val="0088610A"/>
    <w:rsid w:val="00886188"/>
    <w:rsid w:val="00886614"/>
    <w:rsid w:val="00887822"/>
    <w:rsid w:val="00890269"/>
    <w:rsid w:val="008912B9"/>
    <w:rsid w:val="00891C0E"/>
    <w:rsid w:val="00892FB5"/>
    <w:rsid w:val="00893D0B"/>
    <w:rsid w:val="0089406F"/>
    <w:rsid w:val="008965F2"/>
    <w:rsid w:val="00897787"/>
    <w:rsid w:val="008A0638"/>
    <w:rsid w:val="008A08A2"/>
    <w:rsid w:val="008A1131"/>
    <w:rsid w:val="008A13DB"/>
    <w:rsid w:val="008A1B60"/>
    <w:rsid w:val="008A24D0"/>
    <w:rsid w:val="008A33C7"/>
    <w:rsid w:val="008A3A5F"/>
    <w:rsid w:val="008A4697"/>
    <w:rsid w:val="008A7CD6"/>
    <w:rsid w:val="008B18E2"/>
    <w:rsid w:val="008B1A01"/>
    <w:rsid w:val="008B4A40"/>
    <w:rsid w:val="008B6BA1"/>
    <w:rsid w:val="008B6C34"/>
    <w:rsid w:val="008C29A1"/>
    <w:rsid w:val="008C4CC6"/>
    <w:rsid w:val="008C5237"/>
    <w:rsid w:val="008C61EA"/>
    <w:rsid w:val="008C675D"/>
    <w:rsid w:val="008D1E55"/>
    <w:rsid w:val="008D30D8"/>
    <w:rsid w:val="008D45AF"/>
    <w:rsid w:val="008D4F52"/>
    <w:rsid w:val="008D6E2C"/>
    <w:rsid w:val="008D7D40"/>
    <w:rsid w:val="008E2C59"/>
    <w:rsid w:val="008E2D1D"/>
    <w:rsid w:val="008E4EF0"/>
    <w:rsid w:val="008E5F79"/>
    <w:rsid w:val="008E7059"/>
    <w:rsid w:val="008F006E"/>
    <w:rsid w:val="008F0F26"/>
    <w:rsid w:val="008F1047"/>
    <w:rsid w:val="008F1B8D"/>
    <w:rsid w:val="008F2F06"/>
    <w:rsid w:val="008F316F"/>
    <w:rsid w:val="008F3411"/>
    <w:rsid w:val="008F5BE0"/>
    <w:rsid w:val="008F69EC"/>
    <w:rsid w:val="008F6B92"/>
    <w:rsid w:val="009006EF"/>
    <w:rsid w:val="0090272D"/>
    <w:rsid w:val="0090364D"/>
    <w:rsid w:val="00903F91"/>
    <w:rsid w:val="00904AA1"/>
    <w:rsid w:val="00905354"/>
    <w:rsid w:val="00907980"/>
    <w:rsid w:val="009111C9"/>
    <w:rsid w:val="00912308"/>
    <w:rsid w:val="00914A1D"/>
    <w:rsid w:val="00914BE2"/>
    <w:rsid w:val="00915BC4"/>
    <w:rsid w:val="009161F1"/>
    <w:rsid w:val="009170E2"/>
    <w:rsid w:val="009206AA"/>
    <w:rsid w:val="009206DC"/>
    <w:rsid w:val="00920C30"/>
    <w:rsid w:val="00921BC5"/>
    <w:rsid w:val="0092274B"/>
    <w:rsid w:val="00922BDD"/>
    <w:rsid w:val="009230EC"/>
    <w:rsid w:val="0092319C"/>
    <w:rsid w:val="0092504B"/>
    <w:rsid w:val="00925866"/>
    <w:rsid w:val="00926A41"/>
    <w:rsid w:val="009312A9"/>
    <w:rsid w:val="00931FAD"/>
    <w:rsid w:val="00933309"/>
    <w:rsid w:val="00935BD1"/>
    <w:rsid w:val="0093722C"/>
    <w:rsid w:val="009378FD"/>
    <w:rsid w:val="00937B36"/>
    <w:rsid w:val="00937C87"/>
    <w:rsid w:val="0094135E"/>
    <w:rsid w:val="009415F0"/>
    <w:rsid w:val="0094759E"/>
    <w:rsid w:val="00947D4B"/>
    <w:rsid w:val="009518E0"/>
    <w:rsid w:val="009532FC"/>
    <w:rsid w:val="00955A89"/>
    <w:rsid w:val="00955BF9"/>
    <w:rsid w:val="0095669D"/>
    <w:rsid w:val="00956BBD"/>
    <w:rsid w:val="0096035F"/>
    <w:rsid w:val="00962049"/>
    <w:rsid w:val="00962E28"/>
    <w:rsid w:val="00963BD4"/>
    <w:rsid w:val="009654C6"/>
    <w:rsid w:val="00965F94"/>
    <w:rsid w:val="00966C15"/>
    <w:rsid w:val="00967EFB"/>
    <w:rsid w:val="0097125A"/>
    <w:rsid w:val="0097365B"/>
    <w:rsid w:val="009738AF"/>
    <w:rsid w:val="00973E68"/>
    <w:rsid w:val="00974A15"/>
    <w:rsid w:val="009762C2"/>
    <w:rsid w:val="0097695F"/>
    <w:rsid w:val="00980594"/>
    <w:rsid w:val="009807D4"/>
    <w:rsid w:val="0098107B"/>
    <w:rsid w:val="00982A66"/>
    <w:rsid w:val="00982B5A"/>
    <w:rsid w:val="009848A7"/>
    <w:rsid w:val="00984B63"/>
    <w:rsid w:val="00985D69"/>
    <w:rsid w:val="00986BBD"/>
    <w:rsid w:val="009904F2"/>
    <w:rsid w:val="0099146C"/>
    <w:rsid w:val="009915C2"/>
    <w:rsid w:val="009917E2"/>
    <w:rsid w:val="00991EA6"/>
    <w:rsid w:val="00992E50"/>
    <w:rsid w:val="00995491"/>
    <w:rsid w:val="009961DA"/>
    <w:rsid w:val="009965BA"/>
    <w:rsid w:val="009A1C9C"/>
    <w:rsid w:val="009A33AA"/>
    <w:rsid w:val="009A419F"/>
    <w:rsid w:val="009A4BEB"/>
    <w:rsid w:val="009A6BC1"/>
    <w:rsid w:val="009B190E"/>
    <w:rsid w:val="009B48AE"/>
    <w:rsid w:val="009B7FFC"/>
    <w:rsid w:val="009C06BE"/>
    <w:rsid w:val="009C0DA8"/>
    <w:rsid w:val="009C35DD"/>
    <w:rsid w:val="009C57B9"/>
    <w:rsid w:val="009C57F7"/>
    <w:rsid w:val="009C6D2E"/>
    <w:rsid w:val="009D0A30"/>
    <w:rsid w:val="009D0CDD"/>
    <w:rsid w:val="009D16C7"/>
    <w:rsid w:val="009D1CAB"/>
    <w:rsid w:val="009D1EB0"/>
    <w:rsid w:val="009D273E"/>
    <w:rsid w:val="009D2CCC"/>
    <w:rsid w:val="009D5EC1"/>
    <w:rsid w:val="009D62F1"/>
    <w:rsid w:val="009D6615"/>
    <w:rsid w:val="009D6EA1"/>
    <w:rsid w:val="009E022F"/>
    <w:rsid w:val="009E0F84"/>
    <w:rsid w:val="009E41B3"/>
    <w:rsid w:val="009E4FF5"/>
    <w:rsid w:val="009E71D0"/>
    <w:rsid w:val="009E7F97"/>
    <w:rsid w:val="009F1BC7"/>
    <w:rsid w:val="009F1F05"/>
    <w:rsid w:val="009F26BD"/>
    <w:rsid w:val="009F4713"/>
    <w:rsid w:val="009F549C"/>
    <w:rsid w:val="009F76E4"/>
    <w:rsid w:val="00A0152D"/>
    <w:rsid w:val="00A015A9"/>
    <w:rsid w:val="00A01B3B"/>
    <w:rsid w:val="00A01C16"/>
    <w:rsid w:val="00A02CAB"/>
    <w:rsid w:val="00A03ABF"/>
    <w:rsid w:val="00A03F3D"/>
    <w:rsid w:val="00A07E5C"/>
    <w:rsid w:val="00A12378"/>
    <w:rsid w:val="00A13416"/>
    <w:rsid w:val="00A140D8"/>
    <w:rsid w:val="00A142E5"/>
    <w:rsid w:val="00A155D0"/>
    <w:rsid w:val="00A16030"/>
    <w:rsid w:val="00A1666B"/>
    <w:rsid w:val="00A203D6"/>
    <w:rsid w:val="00A20A31"/>
    <w:rsid w:val="00A21D3D"/>
    <w:rsid w:val="00A225CF"/>
    <w:rsid w:val="00A23AF6"/>
    <w:rsid w:val="00A23DB4"/>
    <w:rsid w:val="00A250FF"/>
    <w:rsid w:val="00A256AC"/>
    <w:rsid w:val="00A25D0C"/>
    <w:rsid w:val="00A263A0"/>
    <w:rsid w:val="00A275FE"/>
    <w:rsid w:val="00A30083"/>
    <w:rsid w:val="00A30B51"/>
    <w:rsid w:val="00A3175A"/>
    <w:rsid w:val="00A319D4"/>
    <w:rsid w:val="00A3245E"/>
    <w:rsid w:val="00A324C5"/>
    <w:rsid w:val="00A3274F"/>
    <w:rsid w:val="00A34288"/>
    <w:rsid w:val="00A342C6"/>
    <w:rsid w:val="00A344BA"/>
    <w:rsid w:val="00A349E4"/>
    <w:rsid w:val="00A3681F"/>
    <w:rsid w:val="00A3707B"/>
    <w:rsid w:val="00A37EFA"/>
    <w:rsid w:val="00A4087F"/>
    <w:rsid w:val="00A416B7"/>
    <w:rsid w:val="00A41830"/>
    <w:rsid w:val="00A41B9F"/>
    <w:rsid w:val="00A43E4D"/>
    <w:rsid w:val="00A44467"/>
    <w:rsid w:val="00A45676"/>
    <w:rsid w:val="00A4650D"/>
    <w:rsid w:val="00A468A4"/>
    <w:rsid w:val="00A46C3A"/>
    <w:rsid w:val="00A47740"/>
    <w:rsid w:val="00A52288"/>
    <w:rsid w:val="00A53069"/>
    <w:rsid w:val="00A5376D"/>
    <w:rsid w:val="00A53987"/>
    <w:rsid w:val="00A53CC4"/>
    <w:rsid w:val="00A54DB9"/>
    <w:rsid w:val="00A555F5"/>
    <w:rsid w:val="00A603A1"/>
    <w:rsid w:val="00A60DC2"/>
    <w:rsid w:val="00A61831"/>
    <w:rsid w:val="00A62B3D"/>
    <w:rsid w:val="00A62FAD"/>
    <w:rsid w:val="00A640A7"/>
    <w:rsid w:val="00A650D5"/>
    <w:rsid w:val="00A65CDA"/>
    <w:rsid w:val="00A65F78"/>
    <w:rsid w:val="00A66CF1"/>
    <w:rsid w:val="00A70426"/>
    <w:rsid w:val="00A71B86"/>
    <w:rsid w:val="00A72131"/>
    <w:rsid w:val="00A72857"/>
    <w:rsid w:val="00A73AB0"/>
    <w:rsid w:val="00A73DED"/>
    <w:rsid w:val="00A7514C"/>
    <w:rsid w:val="00A761BC"/>
    <w:rsid w:val="00A76B74"/>
    <w:rsid w:val="00A77AC4"/>
    <w:rsid w:val="00A8367A"/>
    <w:rsid w:val="00A84D1B"/>
    <w:rsid w:val="00A864CC"/>
    <w:rsid w:val="00A86629"/>
    <w:rsid w:val="00A87054"/>
    <w:rsid w:val="00A90052"/>
    <w:rsid w:val="00A901CB"/>
    <w:rsid w:val="00A922D3"/>
    <w:rsid w:val="00A9230D"/>
    <w:rsid w:val="00A9415D"/>
    <w:rsid w:val="00A958F5"/>
    <w:rsid w:val="00A97662"/>
    <w:rsid w:val="00AA0543"/>
    <w:rsid w:val="00AA235F"/>
    <w:rsid w:val="00AA240B"/>
    <w:rsid w:val="00AA39DA"/>
    <w:rsid w:val="00AA3E0D"/>
    <w:rsid w:val="00AA428A"/>
    <w:rsid w:val="00AA6900"/>
    <w:rsid w:val="00AA6FA5"/>
    <w:rsid w:val="00AA73DA"/>
    <w:rsid w:val="00AB0279"/>
    <w:rsid w:val="00AB0708"/>
    <w:rsid w:val="00AB0CDD"/>
    <w:rsid w:val="00AB11A8"/>
    <w:rsid w:val="00AB3BDD"/>
    <w:rsid w:val="00AB49B5"/>
    <w:rsid w:val="00AB4DE2"/>
    <w:rsid w:val="00AB6CBF"/>
    <w:rsid w:val="00AB734B"/>
    <w:rsid w:val="00AB753B"/>
    <w:rsid w:val="00AC026E"/>
    <w:rsid w:val="00AC1B00"/>
    <w:rsid w:val="00AC478D"/>
    <w:rsid w:val="00AC5267"/>
    <w:rsid w:val="00AC6629"/>
    <w:rsid w:val="00AC6B74"/>
    <w:rsid w:val="00AC7166"/>
    <w:rsid w:val="00AD066A"/>
    <w:rsid w:val="00AD0856"/>
    <w:rsid w:val="00AD154A"/>
    <w:rsid w:val="00AD1A28"/>
    <w:rsid w:val="00AD1BB6"/>
    <w:rsid w:val="00AD1F3E"/>
    <w:rsid w:val="00AD27AE"/>
    <w:rsid w:val="00AD3D4B"/>
    <w:rsid w:val="00AD5CA4"/>
    <w:rsid w:val="00AD6D4A"/>
    <w:rsid w:val="00AD765D"/>
    <w:rsid w:val="00AE0438"/>
    <w:rsid w:val="00AE06F4"/>
    <w:rsid w:val="00AE1074"/>
    <w:rsid w:val="00AE2389"/>
    <w:rsid w:val="00AE3E03"/>
    <w:rsid w:val="00AE4CDD"/>
    <w:rsid w:val="00AE54AA"/>
    <w:rsid w:val="00AE5C71"/>
    <w:rsid w:val="00AE7045"/>
    <w:rsid w:val="00AF2DE6"/>
    <w:rsid w:val="00AF642F"/>
    <w:rsid w:val="00AF77AE"/>
    <w:rsid w:val="00B00A1D"/>
    <w:rsid w:val="00B01587"/>
    <w:rsid w:val="00B02237"/>
    <w:rsid w:val="00B022C1"/>
    <w:rsid w:val="00B03695"/>
    <w:rsid w:val="00B0439B"/>
    <w:rsid w:val="00B07F34"/>
    <w:rsid w:val="00B10511"/>
    <w:rsid w:val="00B12971"/>
    <w:rsid w:val="00B131BB"/>
    <w:rsid w:val="00B141F3"/>
    <w:rsid w:val="00B1463F"/>
    <w:rsid w:val="00B16D27"/>
    <w:rsid w:val="00B202C0"/>
    <w:rsid w:val="00B22499"/>
    <w:rsid w:val="00B238F4"/>
    <w:rsid w:val="00B23BBC"/>
    <w:rsid w:val="00B23F63"/>
    <w:rsid w:val="00B242DC"/>
    <w:rsid w:val="00B252FB"/>
    <w:rsid w:val="00B25348"/>
    <w:rsid w:val="00B254F3"/>
    <w:rsid w:val="00B25648"/>
    <w:rsid w:val="00B26181"/>
    <w:rsid w:val="00B266D4"/>
    <w:rsid w:val="00B32042"/>
    <w:rsid w:val="00B33DE7"/>
    <w:rsid w:val="00B420C5"/>
    <w:rsid w:val="00B425B2"/>
    <w:rsid w:val="00B43863"/>
    <w:rsid w:val="00B45255"/>
    <w:rsid w:val="00B45AA5"/>
    <w:rsid w:val="00B47EFC"/>
    <w:rsid w:val="00B500F0"/>
    <w:rsid w:val="00B503E2"/>
    <w:rsid w:val="00B51A9B"/>
    <w:rsid w:val="00B53825"/>
    <w:rsid w:val="00B54CFE"/>
    <w:rsid w:val="00B56763"/>
    <w:rsid w:val="00B56910"/>
    <w:rsid w:val="00B57EE2"/>
    <w:rsid w:val="00B61116"/>
    <w:rsid w:val="00B6118C"/>
    <w:rsid w:val="00B6197E"/>
    <w:rsid w:val="00B620D6"/>
    <w:rsid w:val="00B6314D"/>
    <w:rsid w:val="00B636BA"/>
    <w:rsid w:val="00B638EC"/>
    <w:rsid w:val="00B63AF3"/>
    <w:rsid w:val="00B655E1"/>
    <w:rsid w:val="00B65769"/>
    <w:rsid w:val="00B65914"/>
    <w:rsid w:val="00B6695D"/>
    <w:rsid w:val="00B66DE0"/>
    <w:rsid w:val="00B674EB"/>
    <w:rsid w:val="00B67CBE"/>
    <w:rsid w:val="00B705C3"/>
    <w:rsid w:val="00B713D2"/>
    <w:rsid w:val="00B7360F"/>
    <w:rsid w:val="00B73653"/>
    <w:rsid w:val="00B73BD9"/>
    <w:rsid w:val="00B73D6D"/>
    <w:rsid w:val="00B74464"/>
    <w:rsid w:val="00B75986"/>
    <w:rsid w:val="00B7695E"/>
    <w:rsid w:val="00B81A42"/>
    <w:rsid w:val="00B823BB"/>
    <w:rsid w:val="00B8503E"/>
    <w:rsid w:val="00B87C4E"/>
    <w:rsid w:val="00B925AA"/>
    <w:rsid w:val="00B94260"/>
    <w:rsid w:val="00B944BF"/>
    <w:rsid w:val="00B95F9D"/>
    <w:rsid w:val="00B964F0"/>
    <w:rsid w:val="00B964FE"/>
    <w:rsid w:val="00B96AF5"/>
    <w:rsid w:val="00B97AEF"/>
    <w:rsid w:val="00BA1B95"/>
    <w:rsid w:val="00BA1ECB"/>
    <w:rsid w:val="00BA35F5"/>
    <w:rsid w:val="00BA6086"/>
    <w:rsid w:val="00BA611A"/>
    <w:rsid w:val="00BA67A0"/>
    <w:rsid w:val="00BA692E"/>
    <w:rsid w:val="00BB0A57"/>
    <w:rsid w:val="00BB3463"/>
    <w:rsid w:val="00BB3789"/>
    <w:rsid w:val="00BB6464"/>
    <w:rsid w:val="00BB7425"/>
    <w:rsid w:val="00BB7587"/>
    <w:rsid w:val="00BC507C"/>
    <w:rsid w:val="00BC638B"/>
    <w:rsid w:val="00BC6E5D"/>
    <w:rsid w:val="00BC72FF"/>
    <w:rsid w:val="00BD07A7"/>
    <w:rsid w:val="00BD12CC"/>
    <w:rsid w:val="00BD167C"/>
    <w:rsid w:val="00BD1A3C"/>
    <w:rsid w:val="00BD1EC0"/>
    <w:rsid w:val="00BD1FF5"/>
    <w:rsid w:val="00BD2182"/>
    <w:rsid w:val="00BD495E"/>
    <w:rsid w:val="00BD5FCF"/>
    <w:rsid w:val="00BD65C5"/>
    <w:rsid w:val="00BE07A8"/>
    <w:rsid w:val="00BE3AFF"/>
    <w:rsid w:val="00BE603C"/>
    <w:rsid w:val="00BE64D5"/>
    <w:rsid w:val="00BE74B0"/>
    <w:rsid w:val="00BF0D67"/>
    <w:rsid w:val="00BF1E4D"/>
    <w:rsid w:val="00BF2179"/>
    <w:rsid w:val="00BF301B"/>
    <w:rsid w:val="00BF3AE2"/>
    <w:rsid w:val="00BF6514"/>
    <w:rsid w:val="00BF75AD"/>
    <w:rsid w:val="00C008DA"/>
    <w:rsid w:val="00C01AB9"/>
    <w:rsid w:val="00C02F1F"/>
    <w:rsid w:val="00C04C51"/>
    <w:rsid w:val="00C066F3"/>
    <w:rsid w:val="00C076DC"/>
    <w:rsid w:val="00C1160C"/>
    <w:rsid w:val="00C14E86"/>
    <w:rsid w:val="00C15010"/>
    <w:rsid w:val="00C153F3"/>
    <w:rsid w:val="00C15596"/>
    <w:rsid w:val="00C171C5"/>
    <w:rsid w:val="00C17B93"/>
    <w:rsid w:val="00C217C3"/>
    <w:rsid w:val="00C21F98"/>
    <w:rsid w:val="00C22470"/>
    <w:rsid w:val="00C22961"/>
    <w:rsid w:val="00C22EDE"/>
    <w:rsid w:val="00C23528"/>
    <w:rsid w:val="00C235EE"/>
    <w:rsid w:val="00C24A1C"/>
    <w:rsid w:val="00C26386"/>
    <w:rsid w:val="00C30001"/>
    <w:rsid w:val="00C30A5F"/>
    <w:rsid w:val="00C31831"/>
    <w:rsid w:val="00C326BF"/>
    <w:rsid w:val="00C33BD7"/>
    <w:rsid w:val="00C33DDE"/>
    <w:rsid w:val="00C344A3"/>
    <w:rsid w:val="00C348EC"/>
    <w:rsid w:val="00C36B57"/>
    <w:rsid w:val="00C37163"/>
    <w:rsid w:val="00C37B22"/>
    <w:rsid w:val="00C37F93"/>
    <w:rsid w:val="00C40251"/>
    <w:rsid w:val="00C40D3F"/>
    <w:rsid w:val="00C41617"/>
    <w:rsid w:val="00C42343"/>
    <w:rsid w:val="00C50395"/>
    <w:rsid w:val="00C51922"/>
    <w:rsid w:val="00C557A7"/>
    <w:rsid w:val="00C5651E"/>
    <w:rsid w:val="00C567A1"/>
    <w:rsid w:val="00C611EB"/>
    <w:rsid w:val="00C619F3"/>
    <w:rsid w:val="00C63DB0"/>
    <w:rsid w:val="00C64374"/>
    <w:rsid w:val="00C64A34"/>
    <w:rsid w:val="00C66F3B"/>
    <w:rsid w:val="00C67BF3"/>
    <w:rsid w:val="00C70E45"/>
    <w:rsid w:val="00C71CDE"/>
    <w:rsid w:val="00C72797"/>
    <w:rsid w:val="00C728DC"/>
    <w:rsid w:val="00C72F72"/>
    <w:rsid w:val="00C757A8"/>
    <w:rsid w:val="00C769A5"/>
    <w:rsid w:val="00C812CC"/>
    <w:rsid w:val="00C8168B"/>
    <w:rsid w:val="00C81AB1"/>
    <w:rsid w:val="00C855DC"/>
    <w:rsid w:val="00C85E72"/>
    <w:rsid w:val="00C874C0"/>
    <w:rsid w:val="00C91474"/>
    <w:rsid w:val="00C91614"/>
    <w:rsid w:val="00C929EF"/>
    <w:rsid w:val="00C952EB"/>
    <w:rsid w:val="00C953A1"/>
    <w:rsid w:val="00C953DA"/>
    <w:rsid w:val="00C95DE4"/>
    <w:rsid w:val="00C96450"/>
    <w:rsid w:val="00C97296"/>
    <w:rsid w:val="00CA0063"/>
    <w:rsid w:val="00CA08BB"/>
    <w:rsid w:val="00CA56D3"/>
    <w:rsid w:val="00CA634C"/>
    <w:rsid w:val="00CA7723"/>
    <w:rsid w:val="00CA7ACE"/>
    <w:rsid w:val="00CB0054"/>
    <w:rsid w:val="00CB2017"/>
    <w:rsid w:val="00CB2653"/>
    <w:rsid w:val="00CB344B"/>
    <w:rsid w:val="00CB5DE3"/>
    <w:rsid w:val="00CB5FD1"/>
    <w:rsid w:val="00CC0EB3"/>
    <w:rsid w:val="00CC268B"/>
    <w:rsid w:val="00CC4CD6"/>
    <w:rsid w:val="00CC6D28"/>
    <w:rsid w:val="00CC70B1"/>
    <w:rsid w:val="00CC7134"/>
    <w:rsid w:val="00CC7444"/>
    <w:rsid w:val="00CC7D8F"/>
    <w:rsid w:val="00CD0A57"/>
    <w:rsid w:val="00CD5CB0"/>
    <w:rsid w:val="00CD6C03"/>
    <w:rsid w:val="00CD70B1"/>
    <w:rsid w:val="00CE04C3"/>
    <w:rsid w:val="00CE119D"/>
    <w:rsid w:val="00CE1A86"/>
    <w:rsid w:val="00CE3387"/>
    <w:rsid w:val="00CE3F68"/>
    <w:rsid w:val="00CE4700"/>
    <w:rsid w:val="00CE47E5"/>
    <w:rsid w:val="00CE4B8D"/>
    <w:rsid w:val="00CE5403"/>
    <w:rsid w:val="00CE6223"/>
    <w:rsid w:val="00CE6938"/>
    <w:rsid w:val="00CE7120"/>
    <w:rsid w:val="00CF0952"/>
    <w:rsid w:val="00CF2F12"/>
    <w:rsid w:val="00CF440F"/>
    <w:rsid w:val="00CF48EE"/>
    <w:rsid w:val="00CF5BA3"/>
    <w:rsid w:val="00CF6EB0"/>
    <w:rsid w:val="00CF7257"/>
    <w:rsid w:val="00CF788F"/>
    <w:rsid w:val="00D01BCC"/>
    <w:rsid w:val="00D03775"/>
    <w:rsid w:val="00D03975"/>
    <w:rsid w:val="00D04E19"/>
    <w:rsid w:val="00D059A8"/>
    <w:rsid w:val="00D12107"/>
    <w:rsid w:val="00D13111"/>
    <w:rsid w:val="00D144D2"/>
    <w:rsid w:val="00D15040"/>
    <w:rsid w:val="00D165DA"/>
    <w:rsid w:val="00D16BBA"/>
    <w:rsid w:val="00D2280B"/>
    <w:rsid w:val="00D23231"/>
    <w:rsid w:val="00D23F61"/>
    <w:rsid w:val="00D251AB"/>
    <w:rsid w:val="00D2656D"/>
    <w:rsid w:val="00D26E13"/>
    <w:rsid w:val="00D276B7"/>
    <w:rsid w:val="00D27929"/>
    <w:rsid w:val="00D279EE"/>
    <w:rsid w:val="00D30000"/>
    <w:rsid w:val="00D3006C"/>
    <w:rsid w:val="00D30F7A"/>
    <w:rsid w:val="00D312F3"/>
    <w:rsid w:val="00D31C51"/>
    <w:rsid w:val="00D34323"/>
    <w:rsid w:val="00D34B2B"/>
    <w:rsid w:val="00D36CE7"/>
    <w:rsid w:val="00D3749A"/>
    <w:rsid w:val="00D4176B"/>
    <w:rsid w:val="00D41B95"/>
    <w:rsid w:val="00D43F8A"/>
    <w:rsid w:val="00D45359"/>
    <w:rsid w:val="00D472AA"/>
    <w:rsid w:val="00D47E59"/>
    <w:rsid w:val="00D51B50"/>
    <w:rsid w:val="00D528CC"/>
    <w:rsid w:val="00D52E54"/>
    <w:rsid w:val="00D549A9"/>
    <w:rsid w:val="00D54DE1"/>
    <w:rsid w:val="00D57CAB"/>
    <w:rsid w:val="00D60551"/>
    <w:rsid w:val="00D60876"/>
    <w:rsid w:val="00D62AB0"/>
    <w:rsid w:val="00D63580"/>
    <w:rsid w:val="00D63C07"/>
    <w:rsid w:val="00D6560D"/>
    <w:rsid w:val="00D659C4"/>
    <w:rsid w:val="00D6690F"/>
    <w:rsid w:val="00D703A6"/>
    <w:rsid w:val="00D7188D"/>
    <w:rsid w:val="00D80DDA"/>
    <w:rsid w:val="00D80E47"/>
    <w:rsid w:val="00D8307B"/>
    <w:rsid w:val="00D83491"/>
    <w:rsid w:val="00D84644"/>
    <w:rsid w:val="00D856E2"/>
    <w:rsid w:val="00D875EA"/>
    <w:rsid w:val="00D926C1"/>
    <w:rsid w:val="00D934D2"/>
    <w:rsid w:val="00D937A9"/>
    <w:rsid w:val="00D93BAA"/>
    <w:rsid w:val="00D9416B"/>
    <w:rsid w:val="00D94410"/>
    <w:rsid w:val="00D9707F"/>
    <w:rsid w:val="00D970B9"/>
    <w:rsid w:val="00DA0192"/>
    <w:rsid w:val="00DA054C"/>
    <w:rsid w:val="00DA0E54"/>
    <w:rsid w:val="00DA181D"/>
    <w:rsid w:val="00DA3768"/>
    <w:rsid w:val="00DA4797"/>
    <w:rsid w:val="00DA6EB2"/>
    <w:rsid w:val="00DB348A"/>
    <w:rsid w:val="00DB44F4"/>
    <w:rsid w:val="00DB4623"/>
    <w:rsid w:val="00DB6C5B"/>
    <w:rsid w:val="00DC125C"/>
    <w:rsid w:val="00DC18A0"/>
    <w:rsid w:val="00DC1B47"/>
    <w:rsid w:val="00DC37C9"/>
    <w:rsid w:val="00DC41B9"/>
    <w:rsid w:val="00DC5E34"/>
    <w:rsid w:val="00DC65B6"/>
    <w:rsid w:val="00DC6E36"/>
    <w:rsid w:val="00DC75A4"/>
    <w:rsid w:val="00DC7AB3"/>
    <w:rsid w:val="00DC7FFC"/>
    <w:rsid w:val="00DD0C74"/>
    <w:rsid w:val="00DD0F52"/>
    <w:rsid w:val="00DD10A2"/>
    <w:rsid w:val="00DD26CA"/>
    <w:rsid w:val="00DD309A"/>
    <w:rsid w:val="00DD45E6"/>
    <w:rsid w:val="00DD4CEB"/>
    <w:rsid w:val="00DD4D4E"/>
    <w:rsid w:val="00DD5B60"/>
    <w:rsid w:val="00DD6687"/>
    <w:rsid w:val="00DD6BD0"/>
    <w:rsid w:val="00DD6C18"/>
    <w:rsid w:val="00DD784A"/>
    <w:rsid w:val="00DDEEF5"/>
    <w:rsid w:val="00DE0E6F"/>
    <w:rsid w:val="00DE4750"/>
    <w:rsid w:val="00DE6AD0"/>
    <w:rsid w:val="00DF03BC"/>
    <w:rsid w:val="00DF0422"/>
    <w:rsid w:val="00DF16D6"/>
    <w:rsid w:val="00DF1AAF"/>
    <w:rsid w:val="00DF1CCF"/>
    <w:rsid w:val="00DF1E22"/>
    <w:rsid w:val="00DF2E06"/>
    <w:rsid w:val="00DF7931"/>
    <w:rsid w:val="00DF7DF8"/>
    <w:rsid w:val="00E002D4"/>
    <w:rsid w:val="00E04229"/>
    <w:rsid w:val="00E0751E"/>
    <w:rsid w:val="00E075F8"/>
    <w:rsid w:val="00E07A38"/>
    <w:rsid w:val="00E07F8E"/>
    <w:rsid w:val="00E14C73"/>
    <w:rsid w:val="00E15A23"/>
    <w:rsid w:val="00E16E44"/>
    <w:rsid w:val="00E203B2"/>
    <w:rsid w:val="00E21334"/>
    <w:rsid w:val="00E21A11"/>
    <w:rsid w:val="00E21F38"/>
    <w:rsid w:val="00E267DC"/>
    <w:rsid w:val="00E268EF"/>
    <w:rsid w:val="00E26E99"/>
    <w:rsid w:val="00E301F0"/>
    <w:rsid w:val="00E31767"/>
    <w:rsid w:val="00E3183D"/>
    <w:rsid w:val="00E348CE"/>
    <w:rsid w:val="00E35201"/>
    <w:rsid w:val="00E36613"/>
    <w:rsid w:val="00E37432"/>
    <w:rsid w:val="00E37617"/>
    <w:rsid w:val="00E37E2D"/>
    <w:rsid w:val="00E400F7"/>
    <w:rsid w:val="00E40A47"/>
    <w:rsid w:val="00E41464"/>
    <w:rsid w:val="00E463FA"/>
    <w:rsid w:val="00E46421"/>
    <w:rsid w:val="00E54440"/>
    <w:rsid w:val="00E546F7"/>
    <w:rsid w:val="00E54833"/>
    <w:rsid w:val="00E56598"/>
    <w:rsid w:val="00E57249"/>
    <w:rsid w:val="00E607DD"/>
    <w:rsid w:val="00E627E3"/>
    <w:rsid w:val="00E62B99"/>
    <w:rsid w:val="00E63478"/>
    <w:rsid w:val="00E64B26"/>
    <w:rsid w:val="00E651A5"/>
    <w:rsid w:val="00E6584A"/>
    <w:rsid w:val="00E66693"/>
    <w:rsid w:val="00E6691E"/>
    <w:rsid w:val="00E71397"/>
    <w:rsid w:val="00E71B0F"/>
    <w:rsid w:val="00E74091"/>
    <w:rsid w:val="00E77892"/>
    <w:rsid w:val="00E77F30"/>
    <w:rsid w:val="00E829CA"/>
    <w:rsid w:val="00E83040"/>
    <w:rsid w:val="00E84E00"/>
    <w:rsid w:val="00E86A9C"/>
    <w:rsid w:val="00E917DD"/>
    <w:rsid w:val="00E93ADB"/>
    <w:rsid w:val="00E949FC"/>
    <w:rsid w:val="00E950E3"/>
    <w:rsid w:val="00E96DD4"/>
    <w:rsid w:val="00E97190"/>
    <w:rsid w:val="00E97521"/>
    <w:rsid w:val="00EA0247"/>
    <w:rsid w:val="00EA1293"/>
    <w:rsid w:val="00EA2672"/>
    <w:rsid w:val="00EA2A70"/>
    <w:rsid w:val="00EA2C94"/>
    <w:rsid w:val="00EA40F7"/>
    <w:rsid w:val="00EA48D2"/>
    <w:rsid w:val="00EA4980"/>
    <w:rsid w:val="00EA589E"/>
    <w:rsid w:val="00EA5C4A"/>
    <w:rsid w:val="00EA6CB0"/>
    <w:rsid w:val="00EA77DB"/>
    <w:rsid w:val="00EA7B8E"/>
    <w:rsid w:val="00EB085D"/>
    <w:rsid w:val="00EB0B3B"/>
    <w:rsid w:val="00EB0BF9"/>
    <w:rsid w:val="00EB1262"/>
    <w:rsid w:val="00EB158D"/>
    <w:rsid w:val="00EB165E"/>
    <w:rsid w:val="00EB171E"/>
    <w:rsid w:val="00EB21D0"/>
    <w:rsid w:val="00EB2BD1"/>
    <w:rsid w:val="00EB4743"/>
    <w:rsid w:val="00EB4D04"/>
    <w:rsid w:val="00EC355E"/>
    <w:rsid w:val="00EC5B39"/>
    <w:rsid w:val="00EC5D99"/>
    <w:rsid w:val="00EC6465"/>
    <w:rsid w:val="00EC78F4"/>
    <w:rsid w:val="00ED00FF"/>
    <w:rsid w:val="00ED0556"/>
    <w:rsid w:val="00ED18F7"/>
    <w:rsid w:val="00ED19E6"/>
    <w:rsid w:val="00ED20D6"/>
    <w:rsid w:val="00ED3718"/>
    <w:rsid w:val="00ED45B8"/>
    <w:rsid w:val="00ED4B0F"/>
    <w:rsid w:val="00ED697C"/>
    <w:rsid w:val="00ED7E5C"/>
    <w:rsid w:val="00EE031D"/>
    <w:rsid w:val="00EE154E"/>
    <w:rsid w:val="00EE3B42"/>
    <w:rsid w:val="00EE3F29"/>
    <w:rsid w:val="00EE4AD7"/>
    <w:rsid w:val="00EE54CC"/>
    <w:rsid w:val="00EE6BE6"/>
    <w:rsid w:val="00EF0465"/>
    <w:rsid w:val="00EF0B2D"/>
    <w:rsid w:val="00EF101A"/>
    <w:rsid w:val="00EF2877"/>
    <w:rsid w:val="00EF3F3E"/>
    <w:rsid w:val="00EF5A01"/>
    <w:rsid w:val="00EF5B52"/>
    <w:rsid w:val="00F0273F"/>
    <w:rsid w:val="00F0322E"/>
    <w:rsid w:val="00F04C16"/>
    <w:rsid w:val="00F056ED"/>
    <w:rsid w:val="00F0584B"/>
    <w:rsid w:val="00F06241"/>
    <w:rsid w:val="00F07855"/>
    <w:rsid w:val="00F111D8"/>
    <w:rsid w:val="00F1272D"/>
    <w:rsid w:val="00F13C91"/>
    <w:rsid w:val="00F15850"/>
    <w:rsid w:val="00F15E41"/>
    <w:rsid w:val="00F15FE3"/>
    <w:rsid w:val="00F16124"/>
    <w:rsid w:val="00F16F38"/>
    <w:rsid w:val="00F206CD"/>
    <w:rsid w:val="00F21C31"/>
    <w:rsid w:val="00F22BCD"/>
    <w:rsid w:val="00F2403D"/>
    <w:rsid w:val="00F2502B"/>
    <w:rsid w:val="00F26D1B"/>
    <w:rsid w:val="00F27ABD"/>
    <w:rsid w:val="00F35CEF"/>
    <w:rsid w:val="00F3674C"/>
    <w:rsid w:val="00F40C78"/>
    <w:rsid w:val="00F42AFC"/>
    <w:rsid w:val="00F454AB"/>
    <w:rsid w:val="00F457DD"/>
    <w:rsid w:val="00F45A7D"/>
    <w:rsid w:val="00F4633D"/>
    <w:rsid w:val="00F464AD"/>
    <w:rsid w:val="00F46C3C"/>
    <w:rsid w:val="00F4704E"/>
    <w:rsid w:val="00F50BE4"/>
    <w:rsid w:val="00F50FC1"/>
    <w:rsid w:val="00F530C4"/>
    <w:rsid w:val="00F5575A"/>
    <w:rsid w:val="00F565AE"/>
    <w:rsid w:val="00F57264"/>
    <w:rsid w:val="00F60E2C"/>
    <w:rsid w:val="00F62009"/>
    <w:rsid w:val="00F62835"/>
    <w:rsid w:val="00F64D8D"/>
    <w:rsid w:val="00F64EB7"/>
    <w:rsid w:val="00F65186"/>
    <w:rsid w:val="00F667FF"/>
    <w:rsid w:val="00F67629"/>
    <w:rsid w:val="00F70ECB"/>
    <w:rsid w:val="00F7136A"/>
    <w:rsid w:val="00F7202F"/>
    <w:rsid w:val="00F738C5"/>
    <w:rsid w:val="00F73E44"/>
    <w:rsid w:val="00F75BD2"/>
    <w:rsid w:val="00F764C1"/>
    <w:rsid w:val="00F7722A"/>
    <w:rsid w:val="00F7733E"/>
    <w:rsid w:val="00F77D7E"/>
    <w:rsid w:val="00F77E99"/>
    <w:rsid w:val="00F802FC"/>
    <w:rsid w:val="00F8198C"/>
    <w:rsid w:val="00F82ABA"/>
    <w:rsid w:val="00F831DA"/>
    <w:rsid w:val="00F85379"/>
    <w:rsid w:val="00F87753"/>
    <w:rsid w:val="00F907B9"/>
    <w:rsid w:val="00F91C95"/>
    <w:rsid w:val="00F92FB2"/>
    <w:rsid w:val="00F9319E"/>
    <w:rsid w:val="00F940F5"/>
    <w:rsid w:val="00F944A5"/>
    <w:rsid w:val="00F94C27"/>
    <w:rsid w:val="00F96EB6"/>
    <w:rsid w:val="00F97E6B"/>
    <w:rsid w:val="00FA13DB"/>
    <w:rsid w:val="00FA1B71"/>
    <w:rsid w:val="00FA6B1C"/>
    <w:rsid w:val="00FB1A65"/>
    <w:rsid w:val="00FB48B4"/>
    <w:rsid w:val="00FC32CE"/>
    <w:rsid w:val="00FC3BFF"/>
    <w:rsid w:val="00FC3CE7"/>
    <w:rsid w:val="00FC4CB2"/>
    <w:rsid w:val="00FC4D5A"/>
    <w:rsid w:val="00FC5F20"/>
    <w:rsid w:val="00FC695B"/>
    <w:rsid w:val="00FC6BE6"/>
    <w:rsid w:val="00FC7381"/>
    <w:rsid w:val="00FD085A"/>
    <w:rsid w:val="00FD50C5"/>
    <w:rsid w:val="00FD6C4F"/>
    <w:rsid w:val="00FD6D19"/>
    <w:rsid w:val="00FD7045"/>
    <w:rsid w:val="00FE1AEF"/>
    <w:rsid w:val="00FE1BAA"/>
    <w:rsid w:val="00FE2085"/>
    <w:rsid w:val="00FE256F"/>
    <w:rsid w:val="00FE275A"/>
    <w:rsid w:val="00FE3288"/>
    <w:rsid w:val="00FE612F"/>
    <w:rsid w:val="00FF00CD"/>
    <w:rsid w:val="00FF0724"/>
    <w:rsid w:val="00FF153A"/>
    <w:rsid w:val="00FF2015"/>
    <w:rsid w:val="00FF388B"/>
    <w:rsid w:val="00FF4515"/>
    <w:rsid w:val="00FF5005"/>
    <w:rsid w:val="010BF1F9"/>
    <w:rsid w:val="012470A2"/>
    <w:rsid w:val="012A305F"/>
    <w:rsid w:val="013D0197"/>
    <w:rsid w:val="014F0E85"/>
    <w:rsid w:val="01B83236"/>
    <w:rsid w:val="01BBEA33"/>
    <w:rsid w:val="01CC52B5"/>
    <w:rsid w:val="01EC40E7"/>
    <w:rsid w:val="01FB4FA4"/>
    <w:rsid w:val="02557885"/>
    <w:rsid w:val="02565333"/>
    <w:rsid w:val="026C903E"/>
    <w:rsid w:val="028B51DE"/>
    <w:rsid w:val="02911C85"/>
    <w:rsid w:val="029513E2"/>
    <w:rsid w:val="029BC74A"/>
    <w:rsid w:val="02A189FB"/>
    <w:rsid w:val="02BB97FA"/>
    <w:rsid w:val="02C1B7F4"/>
    <w:rsid w:val="02CEA691"/>
    <w:rsid w:val="02FC7EC0"/>
    <w:rsid w:val="0307C38B"/>
    <w:rsid w:val="033DA33C"/>
    <w:rsid w:val="034DCE27"/>
    <w:rsid w:val="038BC568"/>
    <w:rsid w:val="03A60E56"/>
    <w:rsid w:val="03AA540B"/>
    <w:rsid w:val="03BC951E"/>
    <w:rsid w:val="03C1E299"/>
    <w:rsid w:val="03D679A4"/>
    <w:rsid w:val="03DD935C"/>
    <w:rsid w:val="04096365"/>
    <w:rsid w:val="0409AB5B"/>
    <w:rsid w:val="0410FACD"/>
    <w:rsid w:val="04140555"/>
    <w:rsid w:val="041A027B"/>
    <w:rsid w:val="042B68AD"/>
    <w:rsid w:val="042F9FC7"/>
    <w:rsid w:val="04597D91"/>
    <w:rsid w:val="046C95F2"/>
    <w:rsid w:val="047780D7"/>
    <w:rsid w:val="048C0D08"/>
    <w:rsid w:val="04AB4D05"/>
    <w:rsid w:val="04BDCBD9"/>
    <w:rsid w:val="04C79AD3"/>
    <w:rsid w:val="04CF4992"/>
    <w:rsid w:val="04FF28BE"/>
    <w:rsid w:val="050AC320"/>
    <w:rsid w:val="050F09DC"/>
    <w:rsid w:val="051C05F0"/>
    <w:rsid w:val="0584E558"/>
    <w:rsid w:val="05867908"/>
    <w:rsid w:val="05BC1E25"/>
    <w:rsid w:val="05F26DBD"/>
    <w:rsid w:val="061928F7"/>
    <w:rsid w:val="06400A32"/>
    <w:rsid w:val="068F1235"/>
    <w:rsid w:val="0694A51B"/>
    <w:rsid w:val="06B9FE24"/>
    <w:rsid w:val="06E0B1C2"/>
    <w:rsid w:val="0729502B"/>
    <w:rsid w:val="072A6496"/>
    <w:rsid w:val="075E1B12"/>
    <w:rsid w:val="07836C97"/>
    <w:rsid w:val="07AE2A93"/>
    <w:rsid w:val="07C0EB3D"/>
    <w:rsid w:val="07E4F23B"/>
    <w:rsid w:val="081A6081"/>
    <w:rsid w:val="0834EB49"/>
    <w:rsid w:val="0855AAC4"/>
    <w:rsid w:val="086637FB"/>
    <w:rsid w:val="0889B7F3"/>
    <w:rsid w:val="089576B4"/>
    <w:rsid w:val="08B79A9C"/>
    <w:rsid w:val="08C11024"/>
    <w:rsid w:val="08DB6106"/>
    <w:rsid w:val="08E44615"/>
    <w:rsid w:val="0950E157"/>
    <w:rsid w:val="09815E68"/>
    <w:rsid w:val="09BD832A"/>
    <w:rsid w:val="09BDDC1D"/>
    <w:rsid w:val="09D67512"/>
    <w:rsid w:val="0A0EA7C7"/>
    <w:rsid w:val="0A124191"/>
    <w:rsid w:val="0A1C75D1"/>
    <w:rsid w:val="0A72D827"/>
    <w:rsid w:val="0AA6B15C"/>
    <w:rsid w:val="0AC0E666"/>
    <w:rsid w:val="0ADB56E7"/>
    <w:rsid w:val="0AFCA17F"/>
    <w:rsid w:val="0B09A16C"/>
    <w:rsid w:val="0B303390"/>
    <w:rsid w:val="0B525D7C"/>
    <w:rsid w:val="0B5375FE"/>
    <w:rsid w:val="0B64AA9D"/>
    <w:rsid w:val="0B84ED8D"/>
    <w:rsid w:val="0B8C3CC4"/>
    <w:rsid w:val="0BAE564D"/>
    <w:rsid w:val="0BDB7679"/>
    <w:rsid w:val="0BDF2FB6"/>
    <w:rsid w:val="0BDFEDF9"/>
    <w:rsid w:val="0BED268C"/>
    <w:rsid w:val="0BF85058"/>
    <w:rsid w:val="0C1B3BAE"/>
    <w:rsid w:val="0C5F9F82"/>
    <w:rsid w:val="0C9022FD"/>
    <w:rsid w:val="0C9BADC7"/>
    <w:rsid w:val="0C9F60B4"/>
    <w:rsid w:val="0CBFD98E"/>
    <w:rsid w:val="0CCA5B4A"/>
    <w:rsid w:val="0D0485DD"/>
    <w:rsid w:val="0D09A9EA"/>
    <w:rsid w:val="0D22A0DB"/>
    <w:rsid w:val="0D6AE3FB"/>
    <w:rsid w:val="0DCDC0A1"/>
    <w:rsid w:val="0DDF2778"/>
    <w:rsid w:val="0DFA4351"/>
    <w:rsid w:val="0E6A3BEE"/>
    <w:rsid w:val="0E8ADDB7"/>
    <w:rsid w:val="0E9CBAB1"/>
    <w:rsid w:val="0EAA37CA"/>
    <w:rsid w:val="0EBB7ECC"/>
    <w:rsid w:val="0EC05521"/>
    <w:rsid w:val="0EE328E1"/>
    <w:rsid w:val="0EEDB92B"/>
    <w:rsid w:val="0F7A1FB8"/>
    <w:rsid w:val="0F7A831B"/>
    <w:rsid w:val="0F9E867C"/>
    <w:rsid w:val="0FA9EC24"/>
    <w:rsid w:val="0FE7C024"/>
    <w:rsid w:val="0FF66F47"/>
    <w:rsid w:val="1032CBEF"/>
    <w:rsid w:val="103F0C2C"/>
    <w:rsid w:val="10502481"/>
    <w:rsid w:val="105F3F3D"/>
    <w:rsid w:val="107425F2"/>
    <w:rsid w:val="10B08829"/>
    <w:rsid w:val="10C00E2C"/>
    <w:rsid w:val="10D32E4A"/>
    <w:rsid w:val="10D81EC3"/>
    <w:rsid w:val="10F5D719"/>
    <w:rsid w:val="1113AFAC"/>
    <w:rsid w:val="11161511"/>
    <w:rsid w:val="1118554C"/>
    <w:rsid w:val="11218498"/>
    <w:rsid w:val="113DB4CD"/>
    <w:rsid w:val="114F1317"/>
    <w:rsid w:val="119EE42E"/>
    <w:rsid w:val="11D94C42"/>
    <w:rsid w:val="11E7ECBC"/>
    <w:rsid w:val="11E833DE"/>
    <w:rsid w:val="1202DB66"/>
    <w:rsid w:val="12129D8D"/>
    <w:rsid w:val="12377BB3"/>
    <w:rsid w:val="1238EDE8"/>
    <w:rsid w:val="123E7971"/>
    <w:rsid w:val="12576979"/>
    <w:rsid w:val="125A9C73"/>
    <w:rsid w:val="12A15FA7"/>
    <w:rsid w:val="12A78FC2"/>
    <w:rsid w:val="12AAB7AB"/>
    <w:rsid w:val="12B36080"/>
    <w:rsid w:val="12B92714"/>
    <w:rsid w:val="12BA6F0B"/>
    <w:rsid w:val="12D17535"/>
    <w:rsid w:val="1310D2F9"/>
    <w:rsid w:val="1321F5E7"/>
    <w:rsid w:val="132A19AF"/>
    <w:rsid w:val="1346403D"/>
    <w:rsid w:val="13700D5C"/>
    <w:rsid w:val="137E9E39"/>
    <w:rsid w:val="138D8B94"/>
    <w:rsid w:val="13BA2254"/>
    <w:rsid w:val="13F7D1B0"/>
    <w:rsid w:val="14170B3A"/>
    <w:rsid w:val="14269C4F"/>
    <w:rsid w:val="1450F019"/>
    <w:rsid w:val="1458D063"/>
    <w:rsid w:val="1470874F"/>
    <w:rsid w:val="1476573B"/>
    <w:rsid w:val="14839E1B"/>
    <w:rsid w:val="149933FF"/>
    <w:rsid w:val="14B4DF74"/>
    <w:rsid w:val="14BF6A7D"/>
    <w:rsid w:val="14DB942D"/>
    <w:rsid w:val="14F627D2"/>
    <w:rsid w:val="15285B5D"/>
    <w:rsid w:val="1543AE6D"/>
    <w:rsid w:val="1554A302"/>
    <w:rsid w:val="15719E52"/>
    <w:rsid w:val="15844E9F"/>
    <w:rsid w:val="1585F95A"/>
    <w:rsid w:val="15EE1D39"/>
    <w:rsid w:val="160CC1E7"/>
    <w:rsid w:val="163929F2"/>
    <w:rsid w:val="166DDA98"/>
    <w:rsid w:val="1682B642"/>
    <w:rsid w:val="16841B2A"/>
    <w:rsid w:val="16F65928"/>
    <w:rsid w:val="170F5598"/>
    <w:rsid w:val="170F66DD"/>
    <w:rsid w:val="1719F060"/>
    <w:rsid w:val="172D0A18"/>
    <w:rsid w:val="174AB261"/>
    <w:rsid w:val="174D2A73"/>
    <w:rsid w:val="17AB535C"/>
    <w:rsid w:val="17B39B40"/>
    <w:rsid w:val="17C8D852"/>
    <w:rsid w:val="17E8643B"/>
    <w:rsid w:val="18352A43"/>
    <w:rsid w:val="183C7AA2"/>
    <w:rsid w:val="18502674"/>
    <w:rsid w:val="18516F07"/>
    <w:rsid w:val="1879C3D2"/>
    <w:rsid w:val="18A9891E"/>
    <w:rsid w:val="18ABFE4E"/>
    <w:rsid w:val="18B02DD4"/>
    <w:rsid w:val="18B2F1BF"/>
    <w:rsid w:val="18BEFB51"/>
    <w:rsid w:val="18D71677"/>
    <w:rsid w:val="1919AD49"/>
    <w:rsid w:val="191AAE03"/>
    <w:rsid w:val="191B558D"/>
    <w:rsid w:val="19298F72"/>
    <w:rsid w:val="193D498C"/>
    <w:rsid w:val="195254D4"/>
    <w:rsid w:val="1993471E"/>
    <w:rsid w:val="1995A5CD"/>
    <w:rsid w:val="19995DA5"/>
    <w:rsid w:val="19A37AEA"/>
    <w:rsid w:val="19A73212"/>
    <w:rsid w:val="1A44893E"/>
    <w:rsid w:val="1A748FA7"/>
    <w:rsid w:val="1A758B99"/>
    <w:rsid w:val="1A7EEE92"/>
    <w:rsid w:val="1A9180FA"/>
    <w:rsid w:val="1AAA2AA8"/>
    <w:rsid w:val="1AACDD7F"/>
    <w:rsid w:val="1AB5789B"/>
    <w:rsid w:val="1AD5CDDF"/>
    <w:rsid w:val="1B24768A"/>
    <w:rsid w:val="1B68F541"/>
    <w:rsid w:val="1B788D2D"/>
    <w:rsid w:val="1B8850F6"/>
    <w:rsid w:val="1BA102BB"/>
    <w:rsid w:val="1BBCB10D"/>
    <w:rsid w:val="1BC999AD"/>
    <w:rsid w:val="1BCAA247"/>
    <w:rsid w:val="1BCFFFF1"/>
    <w:rsid w:val="1BD9964A"/>
    <w:rsid w:val="1BE0A76D"/>
    <w:rsid w:val="1C080694"/>
    <w:rsid w:val="1C2BEF16"/>
    <w:rsid w:val="1C2C84E0"/>
    <w:rsid w:val="1C344BC7"/>
    <w:rsid w:val="1C59E431"/>
    <w:rsid w:val="1C725055"/>
    <w:rsid w:val="1C7DA79D"/>
    <w:rsid w:val="1C9E3C4F"/>
    <w:rsid w:val="1CD46643"/>
    <w:rsid w:val="1CFF0699"/>
    <w:rsid w:val="1D012DAF"/>
    <w:rsid w:val="1D060A1E"/>
    <w:rsid w:val="1D22B0C6"/>
    <w:rsid w:val="1D240218"/>
    <w:rsid w:val="1D4FE47B"/>
    <w:rsid w:val="1D5E024C"/>
    <w:rsid w:val="1D7F21CC"/>
    <w:rsid w:val="1D830400"/>
    <w:rsid w:val="1D9AAF29"/>
    <w:rsid w:val="1DBB8186"/>
    <w:rsid w:val="1DC1E669"/>
    <w:rsid w:val="1DDB77B5"/>
    <w:rsid w:val="1E17E443"/>
    <w:rsid w:val="1E21B310"/>
    <w:rsid w:val="1E69AC4B"/>
    <w:rsid w:val="1EAC9A07"/>
    <w:rsid w:val="1ED74345"/>
    <w:rsid w:val="1F11A0CA"/>
    <w:rsid w:val="1F3C21FC"/>
    <w:rsid w:val="1F6F2E13"/>
    <w:rsid w:val="1F768326"/>
    <w:rsid w:val="1F8D657A"/>
    <w:rsid w:val="1FDFDBAA"/>
    <w:rsid w:val="1FF60CD9"/>
    <w:rsid w:val="2029BD7C"/>
    <w:rsid w:val="206E7A45"/>
    <w:rsid w:val="2080CBFD"/>
    <w:rsid w:val="20871D6C"/>
    <w:rsid w:val="209B12DA"/>
    <w:rsid w:val="209E2054"/>
    <w:rsid w:val="20B7B776"/>
    <w:rsid w:val="20C08499"/>
    <w:rsid w:val="20FFE067"/>
    <w:rsid w:val="212FF2C9"/>
    <w:rsid w:val="213E4D0E"/>
    <w:rsid w:val="2155EABF"/>
    <w:rsid w:val="2165FF15"/>
    <w:rsid w:val="2167135C"/>
    <w:rsid w:val="216AB7F1"/>
    <w:rsid w:val="21C76AC0"/>
    <w:rsid w:val="22210AE0"/>
    <w:rsid w:val="22AB886D"/>
    <w:rsid w:val="22B28433"/>
    <w:rsid w:val="22EDD68B"/>
    <w:rsid w:val="23256679"/>
    <w:rsid w:val="23AA580C"/>
    <w:rsid w:val="23AAB64E"/>
    <w:rsid w:val="23BD241C"/>
    <w:rsid w:val="23C867EC"/>
    <w:rsid w:val="23FFAC18"/>
    <w:rsid w:val="240786AD"/>
    <w:rsid w:val="24A96765"/>
    <w:rsid w:val="24B6B53E"/>
    <w:rsid w:val="24C11E51"/>
    <w:rsid w:val="24D020D2"/>
    <w:rsid w:val="24E55E41"/>
    <w:rsid w:val="24EA7FC5"/>
    <w:rsid w:val="24EC7D16"/>
    <w:rsid w:val="2527D12A"/>
    <w:rsid w:val="254DF0EC"/>
    <w:rsid w:val="25514043"/>
    <w:rsid w:val="255C4B23"/>
    <w:rsid w:val="255C6C85"/>
    <w:rsid w:val="257263DE"/>
    <w:rsid w:val="25764861"/>
    <w:rsid w:val="25A535E7"/>
    <w:rsid w:val="25AA4533"/>
    <w:rsid w:val="25C76BCE"/>
    <w:rsid w:val="25DF0B2C"/>
    <w:rsid w:val="26021435"/>
    <w:rsid w:val="260BC30B"/>
    <w:rsid w:val="2655EA79"/>
    <w:rsid w:val="2659421A"/>
    <w:rsid w:val="2672A0B5"/>
    <w:rsid w:val="2673AA7A"/>
    <w:rsid w:val="2687EE52"/>
    <w:rsid w:val="269CED73"/>
    <w:rsid w:val="26CC8CB9"/>
    <w:rsid w:val="26D81332"/>
    <w:rsid w:val="26D9C764"/>
    <w:rsid w:val="26EC49BD"/>
    <w:rsid w:val="26ECA324"/>
    <w:rsid w:val="26F5ECC2"/>
    <w:rsid w:val="2711A5C4"/>
    <w:rsid w:val="271663CD"/>
    <w:rsid w:val="27251A01"/>
    <w:rsid w:val="277304D1"/>
    <w:rsid w:val="27BF7A3D"/>
    <w:rsid w:val="27CB8428"/>
    <w:rsid w:val="27DEF5A1"/>
    <w:rsid w:val="27F16C5E"/>
    <w:rsid w:val="27FB27B1"/>
    <w:rsid w:val="28242B5C"/>
    <w:rsid w:val="2855BF46"/>
    <w:rsid w:val="28576A44"/>
    <w:rsid w:val="2860D6F9"/>
    <w:rsid w:val="28676776"/>
    <w:rsid w:val="28AE63CA"/>
    <w:rsid w:val="28BB6DB8"/>
    <w:rsid w:val="28C27C6F"/>
    <w:rsid w:val="28D5F529"/>
    <w:rsid w:val="2900D72D"/>
    <w:rsid w:val="292CA58C"/>
    <w:rsid w:val="2933316C"/>
    <w:rsid w:val="293ABE0C"/>
    <w:rsid w:val="294CCB53"/>
    <w:rsid w:val="2966283B"/>
    <w:rsid w:val="297EF80C"/>
    <w:rsid w:val="29833E72"/>
    <w:rsid w:val="29AB8A03"/>
    <w:rsid w:val="29EBADF3"/>
    <w:rsid w:val="2A100A7F"/>
    <w:rsid w:val="2A1F2D01"/>
    <w:rsid w:val="2A28F859"/>
    <w:rsid w:val="2A3A5CA3"/>
    <w:rsid w:val="2A48B84D"/>
    <w:rsid w:val="2A65E586"/>
    <w:rsid w:val="2A7D1675"/>
    <w:rsid w:val="2A90F310"/>
    <w:rsid w:val="2AA3052D"/>
    <w:rsid w:val="2ABE939D"/>
    <w:rsid w:val="2AD4F6B9"/>
    <w:rsid w:val="2AE8039D"/>
    <w:rsid w:val="2B11507D"/>
    <w:rsid w:val="2B5CF2D4"/>
    <w:rsid w:val="2B791562"/>
    <w:rsid w:val="2BA12651"/>
    <w:rsid w:val="2BB8E672"/>
    <w:rsid w:val="2BC7E48B"/>
    <w:rsid w:val="2BF1EFAF"/>
    <w:rsid w:val="2BF454AB"/>
    <w:rsid w:val="2C74FEA7"/>
    <w:rsid w:val="2C837739"/>
    <w:rsid w:val="2C931964"/>
    <w:rsid w:val="2CB31C45"/>
    <w:rsid w:val="2CCA174C"/>
    <w:rsid w:val="2CD39D1A"/>
    <w:rsid w:val="2CF37D4F"/>
    <w:rsid w:val="2CF4599A"/>
    <w:rsid w:val="2D2CE129"/>
    <w:rsid w:val="2D408575"/>
    <w:rsid w:val="2D597559"/>
    <w:rsid w:val="2D80FE78"/>
    <w:rsid w:val="2D9C52A8"/>
    <w:rsid w:val="2D9C7D81"/>
    <w:rsid w:val="2DA0FAE4"/>
    <w:rsid w:val="2DBAF594"/>
    <w:rsid w:val="2DDB7ACD"/>
    <w:rsid w:val="2DF9DE97"/>
    <w:rsid w:val="2E04BC52"/>
    <w:rsid w:val="2E2C84E5"/>
    <w:rsid w:val="2E310357"/>
    <w:rsid w:val="2E9DFA85"/>
    <w:rsid w:val="2EAB5741"/>
    <w:rsid w:val="2EBA5E87"/>
    <w:rsid w:val="2ED191C8"/>
    <w:rsid w:val="2F0E4683"/>
    <w:rsid w:val="2F189B7B"/>
    <w:rsid w:val="2F2CE133"/>
    <w:rsid w:val="2F4D694B"/>
    <w:rsid w:val="2F686977"/>
    <w:rsid w:val="2F80272D"/>
    <w:rsid w:val="2F8499A2"/>
    <w:rsid w:val="2FEA1379"/>
    <w:rsid w:val="2FF3E81C"/>
    <w:rsid w:val="3007128D"/>
    <w:rsid w:val="3016435C"/>
    <w:rsid w:val="30185D94"/>
    <w:rsid w:val="30459D1C"/>
    <w:rsid w:val="30595297"/>
    <w:rsid w:val="305DEA34"/>
    <w:rsid w:val="305E5FBF"/>
    <w:rsid w:val="3130B353"/>
    <w:rsid w:val="31346249"/>
    <w:rsid w:val="3136756E"/>
    <w:rsid w:val="313D00E8"/>
    <w:rsid w:val="313E693D"/>
    <w:rsid w:val="3150E664"/>
    <w:rsid w:val="315270C6"/>
    <w:rsid w:val="316F42E7"/>
    <w:rsid w:val="317439CC"/>
    <w:rsid w:val="31AF720B"/>
    <w:rsid w:val="31F0394F"/>
    <w:rsid w:val="324E1FFC"/>
    <w:rsid w:val="326E3F45"/>
    <w:rsid w:val="32BF3F29"/>
    <w:rsid w:val="32C736BC"/>
    <w:rsid w:val="32CCA477"/>
    <w:rsid w:val="32D358E4"/>
    <w:rsid w:val="32D6963A"/>
    <w:rsid w:val="32D6F8E5"/>
    <w:rsid w:val="330FDA16"/>
    <w:rsid w:val="33166EF6"/>
    <w:rsid w:val="3316AE7B"/>
    <w:rsid w:val="3321579F"/>
    <w:rsid w:val="338FE48E"/>
    <w:rsid w:val="3393D0ED"/>
    <w:rsid w:val="33B590AE"/>
    <w:rsid w:val="33C1F069"/>
    <w:rsid w:val="34075212"/>
    <w:rsid w:val="34355E29"/>
    <w:rsid w:val="343592C2"/>
    <w:rsid w:val="3458C0A2"/>
    <w:rsid w:val="34902535"/>
    <w:rsid w:val="34A5835A"/>
    <w:rsid w:val="34A6119C"/>
    <w:rsid w:val="34AE52B6"/>
    <w:rsid w:val="34DD4BB5"/>
    <w:rsid w:val="35292E12"/>
    <w:rsid w:val="353B48A6"/>
    <w:rsid w:val="357405E9"/>
    <w:rsid w:val="35AF1BAE"/>
    <w:rsid w:val="35C366FF"/>
    <w:rsid w:val="35D1A5B7"/>
    <w:rsid w:val="35F4BC08"/>
    <w:rsid w:val="35F7D778"/>
    <w:rsid w:val="35FC22CA"/>
    <w:rsid w:val="3624445C"/>
    <w:rsid w:val="3636BD31"/>
    <w:rsid w:val="3661A8C0"/>
    <w:rsid w:val="366B8A30"/>
    <w:rsid w:val="36768BDB"/>
    <w:rsid w:val="36D5A133"/>
    <w:rsid w:val="36FA97E2"/>
    <w:rsid w:val="371B7AC2"/>
    <w:rsid w:val="3723D043"/>
    <w:rsid w:val="37399418"/>
    <w:rsid w:val="378B9D6A"/>
    <w:rsid w:val="37B68E90"/>
    <w:rsid w:val="37C70CAF"/>
    <w:rsid w:val="37CFA22B"/>
    <w:rsid w:val="37E97D1D"/>
    <w:rsid w:val="37FD0BCB"/>
    <w:rsid w:val="381FD507"/>
    <w:rsid w:val="383768F7"/>
    <w:rsid w:val="3848BEA8"/>
    <w:rsid w:val="387691FB"/>
    <w:rsid w:val="3885FFEF"/>
    <w:rsid w:val="388C07CF"/>
    <w:rsid w:val="38C251E8"/>
    <w:rsid w:val="38EDF9DE"/>
    <w:rsid w:val="390E0B12"/>
    <w:rsid w:val="390EDF2E"/>
    <w:rsid w:val="39950E9C"/>
    <w:rsid w:val="399C22C1"/>
    <w:rsid w:val="39B410DE"/>
    <w:rsid w:val="39B6A34E"/>
    <w:rsid w:val="39C85CF8"/>
    <w:rsid w:val="39E12E61"/>
    <w:rsid w:val="39F2DD0B"/>
    <w:rsid w:val="3A0AC4A2"/>
    <w:rsid w:val="3A14E67F"/>
    <w:rsid w:val="3A3484E3"/>
    <w:rsid w:val="3A6D1A30"/>
    <w:rsid w:val="3AE48EC2"/>
    <w:rsid w:val="3B43A56D"/>
    <w:rsid w:val="3B561E88"/>
    <w:rsid w:val="3B715B79"/>
    <w:rsid w:val="3B7E1A0D"/>
    <w:rsid w:val="3B8515BE"/>
    <w:rsid w:val="3B8A972B"/>
    <w:rsid w:val="3BD8E050"/>
    <w:rsid w:val="3BE1CFA0"/>
    <w:rsid w:val="3C0187B4"/>
    <w:rsid w:val="3C82E844"/>
    <w:rsid w:val="3C83BD94"/>
    <w:rsid w:val="3CE0D852"/>
    <w:rsid w:val="3CE466C8"/>
    <w:rsid w:val="3CF4D3F2"/>
    <w:rsid w:val="3D089C21"/>
    <w:rsid w:val="3D2A70C6"/>
    <w:rsid w:val="3D67CDBE"/>
    <w:rsid w:val="3D6FCD38"/>
    <w:rsid w:val="3DC167D5"/>
    <w:rsid w:val="3E3637E2"/>
    <w:rsid w:val="3E4AD5DD"/>
    <w:rsid w:val="3E5B9D44"/>
    <w:rsid w:val="3E6C4DF5"/>
    <w:rsid w:val="3E7DAEA7"/>
    <w:rsid w:val="3E8AE1DC"/>
    <w:rsid w:val="3F1C5B02"/>
    <w:rsid w:val="3F1D095E"/>
    <w:rsid w:val="3F3BBF63"/>
    <w:rsid w:val="3F7586E3"/>
    <w:rsid w:val="3F8E2AD0"/>
    <w:rsid w:val="3FC4C41D"/>
    <w:rsid w:val="3FC52D4D"/>
    <w:rsid w:val="40109E3C"/>
    <w:rsid w:val="403078D9"/>
    <w:rsid w:val="403AB616"/>
    <w:rsid w:val="404F2D78"/>
    <w:rsid w:val="4074994C"/>
    <w:rsid w:val="40757CE2"/>
    <w:rsid w:val="407FBCFF"/>
    <w:rsid w:val="40A1969B"/>
    <w:rsid w:val="40AFAE26"/>
    <w:rsid w:val="40FCB57F"/>
    <w:rsid w:val="410FF3D5"/>
    <w:rsid w:val="41296154"/>
    <w:rsid w:val="41770F26"/>
    <w:rsid w:val="41799191"/>
    <w:rsid w:val="4181B29F"/>
    <w:rsid w:val="4181BDB8"/>
    <w:rsid w:val="41834D6E"/>
    <w:rsid w:val="418FDBD7"/>
    <w:rsid w:val="41E07227"/>
    <w:rsid w:val="41FAD32B"/>
    <w:rsid w:val="420B099F"/>
    <w:rsid w:val="42817410"/>
    <w:rsid w:val="4284C3E4"/>
    <w:rsid w:val="4287B52B"/>
    <w:rsid w:val="429C67E1"/>
    <w:rsid w:val="42B67322"/>
    <w:rsid w:val="42D5471F"/>
    <w:rsid w:val="4316F5EF"/>
    <w:rsid w:val="431A90E7"/>
    <w:rsid w:val="432BDA43"/>
    <w:rsid w:val="434C44DD"/>
    <w:rsid w:val="4366E822"/>
    <w:rsid w:val="4392C1B4"/>
    <w:rsid w:val="43983AF1"/>
    <w:rsid w:val="43ABD022"/>
    <w:rsid w:val="43FDDB07"/>
    <w:rsid w:val="442C3F89"/>
    <w:rsid w:val="446E9FC2"/>
    <w:rsid w:val="44B45AB0"/>
    <w:rsid w:val="44C44F4C"/>
    <w:rsid w:val="44C78FB9"/>
    <w:rsid w:val="44F9AD08"/>
    <w:rsid w:val="452ECCAF"/>
    <w:rsid w:val="453BAB20"/>
    <w:rsid w:val="4557DC1E"/>
    <w:rsid w:val="455CCEBD"/>
    <w:rsid w:val="45A97276"/>
    <w:rsid w:val="45CD87A4"/>
    <w:rsid w:val="45DAEB5A"/>
    <w:rsid w:val="45E0213C"/>
    <w:rsid w:val="461AC98D"/>
    <w:rsid w:val="4661067E"/>
    <w:rsid w:val="46827412"/>
    <w:rsid w:val="468FD291"/>
    <w:rsid w:val="469A86CC"/>
    <w:rsid w:val="46B4E1DA"/>
    <w:rsid w:val="46C4BF41"/>
    <w:rsid w:val="46E87D0C"/>
    <w:rsid w:val="4743FA0D"/>
    <w:rsid w:val="4747035D"/>
    <w:rsid w:val="474A3E86"/>
    <w:rsid w:val="47891AF0"/>
    <w:rsid w:val="478ACECA"/>
    <w:rsid w:val="47A4D863"/>
    <w:rsid w:val="47D1DA7E"/>
    <w:rsid w:val="47E50DF4"/>
    <w:rsid w:val="47FA4F88"/>
    <w:rsid w:val="480648C8"/>
    <w:rsid w:val="4848E074"/>
    <w:rsid w:val="48946DCC"/>
    <w:rsid w:val="48A60298"/>
    <w:rsid w:val="48AB7348"/>
    <w:rsid w:val="48F086DD"/>
    <w:rsid w:val="496AAB29"/>
    <w:rsid w:val="497ACEED"/>
    <w:rsid w:val="498577BB"/>
    <w:rsid w:val="49B0BC59"/>
    <w:rsid w:val="49D77B0C"/>
    <w:rsid w:val="49DCE939"/>
    <w:rsid w:val="49E3EB0C"/>
    <w:rsid w:val="49EFE3B0"/>
    <w:rsid w:val="4A33A05A"/>
    <w:rsid w:val="4A5029D6"/>
    <w:rsid w:val="4A6C8F5D"/>
    <w:rsid w:val="4A83AD9D"/>
    <w:rsid w:val="4AAE2ADC"/>
    <w:rsid w:val="4AEC14B9"/>
    <w:rsid w:val="4B169B97"/>
    <w:rsid w:val="4B3BA3AB"/>
    <w:rsid w:val="4B47698F"/>
    <w:rsid w:val="4B579751"/>
    <w:rsid w:val="4B5C8663"/>
    <w:rsid w:val="4B6B6EB4"/>
    <w:rsid w:val="4B833905"/>
    <w:rsid w:val="4B84419B"/>
    <w:rsid w:val="4B87370E"/>
    <w:rsid w:val="4B8848C7"/>
    <w:rsid w:val="4BB89F40"/>
    <w:rsid w:val="4BD20691"/>
    <w:rsid w:val="4BD95CFA"/>
    <w:rsid w:val="4BE4DD13"/>
    <w:rsid w:val="4C364050"/>
    <w:rsid w:val="4C36ED08"/>
    <w:rsid w:val="4C622F0B"/>
    <w:rsid w:val="4C9B4485"/>
    <w:rsid w:val="4CBAEA17"/>
    <w:rsid w:val="4CCBA82E"/>
    <w:rsid w:val="4D34844C"/>
    <w:rsid w:val="4D4F2A88"/>
    <w:rsid w:val="4D4F95FA"/>
    <w:rsid w:val="4D6AC3EC"/>
    <w:rsid w:val="4D737286"/>
    <w:rsid w:val="4D755308"/>
    <w:rsid w:val="4D962B8E"/>
    <w:rsid w:val="4DA626EC"/>
    <w:rsid w:val="4DC2196B"/>
    <w:rsid w:val="4DC4C14E"/>
    <w:rsid w:val="4DEE424F"/>
    <w:rsid w:val="4E50287B"/>
    <w:rsid w:val="4E5DA9C1"/>
    <w:rsid w:val="4E62ED84"/>
    <w:rsid w:val="4E6C1E00"/>
    <w:rsid w:val="4E8FB0C5"/>
    <w:rsid w:val="4EA3D3C0"/>
    <w:rsid w:val="4EAB0C2D"/>
    <w:rsid w:val="4EABEDE6"/>
    <w:rsid w:val="4EE2C865"/>
    <w:rsid w:val="4F0D1A74"/>
    <w:rsid w:val="4F309DC3"/>
    <w:rsid w:val="4F35A296"/>
    <w:rsid w:val="4F54969D"/>
    <w:rsid w:val="4F9A8A1A"/>
    <w:rsid w:val="4FA77B00"/>
    <w:rsid w:val="4FB21026"/>
    <w:rsid w:val="4FB7FFB3"/>
    <w:rsid w:val="4FC1779F"/>
    <w:rsid w:val="4FD545D0"/>
    <w:rsid w:val="4FE5D6D6"/>
    <w:rsid w:val="4FE7BD42"/>
    <w:rsid w:val="4FFA2DBB"/>
    <w:rsid w:val="500D3742"/>
    <w:rsid w:val="5034587F"/>
    <w:rsid w:val="5085C254"/>
    <w:rsid w:val="5095E7CA"/>
    <w:rsid w:val="50D2C925"/>
    <w:rsid w:val="510A3CBB"/>
    <w:rsid w:val="5113B522"/>
    <w:rsid w:val="51403B78"/>
    <w:rsid w:val="51594A88"/>
    <w:rsid w:val="515CD51A"/>
    <w:rsid w:val="51B57872"/>
    <w:rsid w:val="51D78B46"/>
    <w:rsid w:val="51E545B4"/>
    <w:rsid w:val="5200246D"/>
    <w:rsid w:val="52310621"/>
    <w:rsid w:val="526284E6"/>
    <w:rsid w:val="52B306BE"/>
    <w:rsid w:val="52FF0178"/>
    <w:rsid w:val="532AED9E"/>
    <w:rsid w:val="53504E0D"/>
    <w:rsid w:val="535A327F"/>
    <w:rsid w:val="538B697F"/>
    <w:rsid w:val="538FECE9"/>
    <w:rsid w:val="53AE7BA2"/>
    <w:rsid w:val="53B5C53D"/>
    <w:rsid w:val="53BD65AA"/>
    <w:rsid w:val="53CDE429"/>
    <w:rsid w:val="53E39383"/>
    <w:rsid w:val="53ED71D1"/>
    <w:rsid w:val="53F1B283"/>
    <w:rsid w:val="540E3C5A"/>
    <w:rsid w:val="5410B48F"/>
    <w:rsid w:val="54135F77"/>
    <w:rsid w:val="5419C9C8"/>
    <w:rsid w:val="542D93B3"/>
    <w:rsid w:val="543A0DF2"/>
    <w:rsid w:val="5455E4EC"/>
    <w:rsid w:val="546987B0"/>
    <w:rsid w:val="546EDBAC"/>
    <w:rsid w:val="5497856E"/>
    <w:rsid w:val="54C0439E"/>
    <w:rsid w:val="54CB86B1"/>
    <w:rsid w:val="54E85706"/>
    <w:rsid w:val="5509A402"/>
    <w:rsid w:val="5528B6B1"/>
    <w:rsid w:val="55492F45"/>
    <w:rsid w:val="5549599C"/>
    <w:rsid w:val="55560B69"/>
    <w:rsid w:val="555B9F1B"/>
    <w:rsid w:val="555F5196"/>
    <w:rsid w:val="556A7B7A"/>
    <w:rsid w:val="55780DD6"/>
    <w:rsid w:val="5578FC8A"/>
    <w:rsid w:val="55920A88"/>
    <w:rsid w:val="55BA41E2"/>
    <w:rsid w:val="5611B0E5"/>
    <w:rsid w:val="5611D657"/>
    <w:rsid w:val="5641DD71"/>
    <w:rsid w:val="567B8E7C"/>
    <w:rsid w:val="56B3FE96"/>
    <w:rsid w:val="56C5A8AC"/>
    <w:rsid w:val="56E12221"/>
    <w:rsid w:val="56F9A302"/>
    <w:rsid w:val="57130951"/>
    <w:rsid w:val="5731CFBE"/>
    <w:rsid w:val="576A87FA"/>
    <w:rsid w:val="5783AF95"/>
    <w:rsid w:val="578EADBF"/>
    <w:rsid w:val="57CE6BB4"/>
    <w:rsid w:val="57FCCF96"/>
    <w:rsid w:val="5826D834"/>
    <w:rsid w:val="582B9708"/>
    <w:rsid w:val="5839BC42"/>
    <w:rsid w:val="584970EB"/>
    <w:rsid w:val="586C7D51"/>
    <w:rsid w:val="58719E80"/>
    <w:rsid w:val="5879F7C9"/>
    <w:rsid w:val="58858BC2"/>
    <w:rsid w:val="5899754D"/>
    <w:rsid w:val="58AFC0A6"/>
    <w:rsid w:val="58D7E042"/>
    <w:rsid w:val="59370CC0"/>
    <w:rsid w:val="595A178C"/>
    <w:rsid w:val="5965A037"/>
    <w:rsid w:val="596AADF7"/>
    <w:rsid w:val="597EFBDD"/>
    <w:rsid w:val="59B7127C"/>
    <w:rsid w:val="59B7E2E7"/>
    <w:rsid w:val="59BACE05"/>
    <w:rsid w:val="59CFD11A"/>
    <w:rsid w:val="59D0E364"/>
    <w:rsid w:val="59D7A458"/>
    <w:rsid w:val="59EDE453"/>
    <w:rsid w:val="59EEC3DB"/>
    <w:rsid w:val="5A168BB7"/>
    <w:rsid w:val="5A3AD102"/>
    <w:rsid w:val="5A6379CD"/>
    <w:rsid w:val="5A6F18FF"/>
    <w:rsid w:val="5A7147D4"/>
    <w:rsid w:val="5A95FD54"/>
    <w:rsid w:val="5AA03D14"/>
    <w:rsid w:val="5AA7A76A"/>
    <w:rsid w:val="5AE6A391"/>
    <w:rsid w:val="5B140E50"/>
    <w:rsid w:val="5B163483"/>
    <w:rsid w:val="5B2CD825"/>
    <w:rsid w:val="5B34E71E"/>
    <w:rsid w:val="5B3A1072"/>
    <w:rsid w:val="5B4258AE"/>
    <w:rsid w:val="5B78CB13"/>
    <w:rsid w:val="5B89591E"/>
    <w:rsid w:val="5BA41FAB"/>
    <w:rsid w:val="5BAA1320"/>
    <w:rsid w:val="5BABA8D2"/>
    <w:rsid w:val="5BDC51E7"/>
    <w:rsid w:val="5BF9F26D"/>
    <w:rsid w:val="5C26821D"/>
    <w:rsid w:val="5C45339B"/>
    <w:rsid w:val="5C4AD067"/>
    <w:rsid w:val="5C726C28"/>
    <w:rsid w:val="5C7378CE"/>
    <w:rsid w:val="5C819896"/>
    <w:rsid w:val="5CB9272F"/>
    <w:rsid w:val="5CCF1A03"/>
    <w:rsid w:val="5CE39F3E"/>
    <w:rsid w:val="5D28221D"/>
    <w:rsid w:val="5D367170"/>
    <w:rsid w:val="5D399E7A"/>
    <w:rsid w:val="5D5907E1"/>
    <w:rsid w:val="5D624A9A"/>
    <w:rsid w:val="5D6862FD"/>
    <w:rsid w:val="5D6E430C"/>
    <w:rsid w:val="5DDCF548"/>
    <w:rsid w:val="5DEB2DF4"/>
    <w:rsid w:val="5E33AED6"/>
    <w:rsid w:val="5E4304E8"/>
    <w:rsid w:val="5E5627D5"/>
    <w:rsid w:val="5E7ED255"/>
    <w:rsid w:val="5EAE44E3"/>
    <w:rsid w:val="5EB09802"/>
    <w:rsid w:val="5EE53360"/>
    <w:rsid w:val="5EF75F1F"/>
    <w:rsid w:val="5EFD9591"/>
    <w:rsid w:val="5F0CA2B8"/>
    <w:rsid w:val="5F4335C4"/>
    <w:rsid w:val="5F4FD47D"/>
    <w:rsid w:val="5F59E055"/>
    <w:rsid w:val="5F6651E1"/>
    <w:rsid w:val="5F887E4B"/>
    <w:rsid w:val="5F977CAB"/>
    <w:rsid w:val="5F9AF6F3"/>
    <w:rsid w:val="5FDEBB55"/>
    <w:rsid w:val="5FE97505"/>
    <w:rsid w:val="5FF6A161"/>
    <w:rsid w:val="60083AEB"/>
    <w:rsid w:val="600CFF37"/>
    <w:rsid w:val="601835BF"/>
    <w:rsid w:val="601B911B"/>
    <w:rsid w:val="6073335D"/>
    <w:rsid w:val="6076E4BB"/>
    <w:rsid w:val="607970A6"/>
    <w:rsid w:val="607F8FFD"/>
    <w:rsid w:val="60A76888"/>
    <w:rsid w:val="60F47912"/>
    <w:rsid w:val="60FEFDF8"/>
    <w:rsid w:val="610AAC56"/>
    <w:rsid w:val="613AE10D"/>
    <w:rsid w:val="61491D02"/>
    <w:rsid w:val="614FDD57"/>
    <w:rsid w:val="6183E3CE"/>
    <w:rsid w:val="619A23CB"/>
    <w:rsid w:val="619C50C3"/>
    <w:rsid w:val="61B6E113"/>
    <w:rsid w:val="61EB849F"/>
    <w:rsid w:val="62125F30"/>
    <w:rsid w:val="6212F952"/>
    <w:rsid w:val="622A453A"/>
    <w:rsid w:val="627D9FC9"/>
    <w:rsid w:val="628ED709"/>
    <w:rsid w:val="629FE33A"/>
    <w:rsid w:val="62A2CD5B"/>
    <w:rsid w:val="62AFF766"/>
    <w:rsid w:val="62B22676"/>
    <w:rsid w:val="62D06142"/>
    <w:rsid w:val="62D7754F"/>
    <w:rsid w:val="62EA013C"/>
    <w:rsid w:val="6301C675"/>
    <w:rsid w:val="6341909E"/>
    <w:rsid w:val="6349E1D8"/>
    <w:rsid w:val="6353EEDA"/>
    <w:rsid w:val="637171D6"/>
    <w:rsid w:val="6383D67D"/>
    <w:rsid w:val="63BFB176"/>
    <w:rsid w:val="63C3BAF6"/>
    <w:rsid w:val="63E3140E"/>
    <w:rsid w:val="63F97FFF"/>
    <w:rsid w:val="640A427F"/>
    <w:rsid w:val="6445995A"/>
    <w:rsid w:val="64528AD7"/>
    <w:rsid w:val="6452C206"/>
    <w:rsid w:val="645CE814"/>
    <w:rsid w:val="6462A236"/>
    <w:rsid w:val="6478CF5D"/>
    <w:rsid w:val="647ABE94"/>
    <w:rsid w:val="6499EA95"/>
    <w:rsid w:val="64A3C46F"/>
    <w:rsid w:val="64C235A2"/>
    <w:rsid w:val="64CC131E"/>
    <w:rsid w:val="651D44E1"/>
    <w:rsid w:val="652B8B5B"/>
    <w:rsid w:val="655AE5C2"/>
    <w:rsid w:val="655D7A73"/>
    <w:rsid w:val="655D8663"/>
    <w:rsid w:val="65605247"/>
    <w:rsid w:val="657C5E49"/>
    <w:rsid w:val="658A5C4E"/>
    <w:rsid w:val="65986863"/>
    <w:rsid w:val="65C44F11"/>
    <w:rsid w:val="65EAC9A7"/>
    <w:rsid w:val="65F2DF0F"/>
    <w:rsid w:val="65F38716"/>
    <w:rsid w:val="660D6591"/>
    <w:rsid w:val="66394ED5"/>
    <w:rsid w:val="669CE8D8"/>
    <w:rsid w:val="66C9961F"/>
    <w:rsid w:val="66D57E61"/>
    <w:rsid w:val="66DAD930"/>
    <w:rsid w:val="66E660F9"/>
    <w:rsid w:val="67107958"/>
    <w:rsid w:val="672A7658"/>
    <w:rsid w:val="67404C2A"/>
    <w:rsid w:val="67472DB8"/>
    <w:rsid w:val="6770CE4D"/>
    <w:rsid w:val="67786223"/>
    <w:rsid w:val="67995BB7"/>
    <w:rsid w:val="67D8136C"/>
    <w:rsid w:val="67DA9052"/>
    <w:rsid w:val="67F2975C"/>
    <w:rsid w:val="67F799DC"/>
    <w:rsid w:val="67FCC3D9"/>
    <w:rsid w:val="67FD49E2"/>
    <w:rsid w:val="68253580"/>
    <w:rsid w:val="686B7180"/>
    <w:rsid w:val="68857062"/>
    <w:rsid w:val="689825DA"/>
    <w:rsid w:val="68A6B7FF"/>
    <w:rsid w:val="68CAA9CD"/>
    <w:rsid w:val="68E866D1"/>
    <w:rsid w:val="69005189"/>
    <w:rsid w:val="6927FAB3"/>
    <w:rsid w:val="6945C969"/>
    <w:rsid w:val="694D0BAA"/>
    <w:rsid w:val="695174EE"/>
    <w:rsid w:val="69762010"/>
    <w:rsid w:val="697F8702"/>
    <w:rsid w:val="698C93B6"/>
    <w:rsid w:val="698D57E4"/>
    <w:rsid w:val="699B5502"/>
    <w:rsid w:val="699EC84E"/>
    <w:rsid w:val="69A3CDB9"/>
    <w:rsid w:val="69CB3542"/>
    <w:rsid w:val="69E0A552"/>
    <w:rsid w:val="69F42BAE"/>
    <w:rsid w:val="6A00C703"/>
    <w:rsid w:val="6A0B8B62"/>
    <w:rsid w:val="6A331C6A"/>
    <w:rsid w:val="6A5B6258"/>
    <w:rsid w:val="6A5C5F47"/>
    <w:rsid w:val="6A70B89E"/>
    <w:rsid w:val="6A7440D1"/>
    <w:rsid w:val="6A7DE6F2"/>
    <w:rsid w:val="6A980394"/>
    <w:rsid w:val="6A980F05"/>
    <w:rsid w:val="6ADF9857"/>
    <w:rsid w:val="6B4873AD"/>
    <w:rsid w:val="6B513A90"/>
    <w:rsid w:val="6B864BE4"/>
    <w:rsid w:val="6B8A41FD"/>
    <w:rsid w:val="6BC456C6"/>
    <w:rsid w:val="6BCD2FCC"/>
    <w:rsid w:val="6BDEBE7A"/>
    <w:rsid w:val="6C0CB1A0"/>
    <w:rsid w:val="6C14A5A1"/>
    <w:rsid w:val="6C3A39B6"/>
    <w:rsid w:val="6C5A3D61"/>
    <w:rsid w:val="6C68EBF0"/>
    <w:rsid w:val="6C6E9C6E"/>
    <w:rsid w:val="6C954B0F"/>
    <w:rsid w:val="6CC106CF"/>
    <w:rsid w:val="6CD6E396"/>
    <w:rsid w:val="6CF9B141"/>
    <w:rsid w:val="6D03982C"/>
    <w:rsid w:val="6D14ADFB"/>
    <w:rsid w:val="6D1F0EF5"/>
    <w:rsid w:val="6D43569E"/>
    <w:rsid w:val="6D44BE36"/>
    <w:rsid w:val="6D7AA9EC"/>
    <w:rsid w:val="6D92F017"/>
    <w:rsid w:val="6D9E8052"/>
    <w:rsid w:val="6D9F4365"/>
    <w:rsid w:val="6DA95213"/>
    <w:rsid w:val="6DAB1471"/>
    <w:rsid w:val="6DD19E02"/>
    <w:rsid w:val="6DD3B13F"/>
    <w:rsid w:val="6DE8DB69"/>
    <w:rsid w:val="6DF9B101"/>
    <w:rsid w:val="6E2FE1FA"/>
    <w:rsid w:val="6EA82607"/>
    <w:rsid w:val="6EBA0F8D"/>
    <w:rsid w:val="6ECC3475"/>
    <w:rsid w:val="6ED8F031"/>
    <w:rsid w:val="6F09A71A"/>
    <w:rsid w:val="6F0C147E"/>
    <w:rsid w:val="6F0D1078"/>
    <w:rsid w:val="6F225082"/>
    <w:rsid w:val="6F22C923"/>
    <w:rsid w:val="6F30F286"/>
    <w:rsid w:val="6F3F0183"/>
    <w:rsid w:val="6F51B83D"/>
    <w:rsid w:val="6F56B9CB"/>
    <w:rsid w:val="6F6DFAFD"/>
    <w:rsid w:val="6F7C1E56"/>
    <w:rsid w:val="6F8AB614"/>
    <w:rsid w:val="6FAB1674"/>
    <w:rsid w:val="6FB90B19"/>
    <w:rsid w:val="6FCF559E"/>
    <w:rsid w:val="6FD219BD"/>
    <w:rsid w:val="6FE1A626"/>
    <w:rsid w:val="6FE94C6F"/>
    <w:rsid w:val="70138985"/>
    <w:rsid w:val="7023F734"/>
    <w:rsid w:val="7051BE04"/>
    <w:rsid w:val="70520639"/>
    <w:rsid w:val="7067230D"/>
    <w:rsid w:val="708F5F76"/>
    <w:rsid w:val="70A32504"/>
    <w:rsid w:val="70B62697"/>
    <w:rsid w:val="70B90064"/>
    <w:rsid w:val="70EACB5A"/>
    <w:rsid w:val="71001C88"/>
    <w:rsid w:val="7102D96C"/>
    <w:rsid w:val="7131678A"/>
    <w:rsid w:val="714C353F"/>
    <w:rsid w:val="715C34F5"/>
    <w:rsid w:val="715DFF0A"/>
    <w:rsid w:val="717A1C7C"/>
    <w:rsid w:val="718954CA"/>
    <w:rsid w:val="7195C9F9"/>
    <w:rsid w:val="71D0B249"/>
    <w:rsid w:val="71DC0022"/>
    <w:rsid w:val="71F228E2"/>
    <w:rsid w:val="722F4180"/>
    <w:rsid w:val="7235D13B"/>
    <w:rsid w:val="729D0182"/>
    <w:rsid w:val="72B8BCA7"/>
    <w:rsid w:val="72C5AB9A"/>
    <w:rsid w:val="72F5D2BD"/>
    <w:rsid w:val="732BC80A"/>
    <w:rsid w:val="736B8C4F"/>
    <w:rsid w:val="73762536"/>
    <w:rsid w:val="7377945F"/>
    <w:rsid w:val="739AB643"/>
    <w:rsid w:val="73A615FF"/>
    <w:rsid w:val="73E83CC8"/>
    <w:rsid w:val="73FA9DB6"/>
    <w:rsid w:val="73FC1217"/>
    <w:rsid w:val="7410B062"/>
    <w:rsid w:val="742EEE8C"/>
    <w:rsid w:val="742EF924"/>
    <w:rsid w:val="7438FFE9"/>
    <w:rsid w:val="7450311F"/>
    <w:rsid w:val="74676F30"/>
    <w:rsid w:val="748B9BF7"/>
    <w:rsid w:val="7499821E"/>
    <w:rsid w:val="74A0B686"/>
    <w:rsid w:val="74BEF4F1"/>
    <w:rsid w:val="74CA1C96"/>
    <w:rsid w:val="74D8A87F"/>
    <w:rsid w:val="74DAF809"/>
    <w:rsid w:val="74DFF83D"/>
    <w:rsid w:val="74F4781C"/>
    <w:rsid w:val="74F92884"/>
    <w:rsid w:val="753D07F4"/>
    <w:rsid w:val="756FE841"/>
    <w:rsid w:val="758539BB"/>
    <w:rsid w:val="7591E9A4"/>
    <w:rsid w:val="75A286A0"/>
    <w:rsid w:val="75AFCF47"/>
    <w:rsid w:val="75DFB3AE"/>
    <w:rsid w:val="75F8770A"/>
    <w:rsid w:val="761D3B42"/>
    <w:rsid w:val="767D93CF"/>
    <w:rsid w:val="76921733"/>
    <w:rsid w:val="7698F0A0"/>
    <w:rsid w:val="769C254D"/>
    <w:rsid w:val="76B7CC7F"/>
    <w:rsid w:val="76CBAD55"/>
    <w:rsid w:val="76CD37CF"/>
    <w:rsid w:val="77109AF1"/>
    <w:rsid w:val="771A5F0B"/>
    <w:rsid w:val="77290C0D"/>
    <w:rsid w:val="772A0ABD"/>
    <w:rsid w:val="773155CA"/>
    <w:rsid w:val="7776ED85"/>
    <w:rsid w:val="779E2F4A"/>
    <w:rsid w:val="77A78B8C"/>
    <w:rsid w:val="77CC9A86"/>
    <w:rsid w:val="77CDC7B7"/>
    <w:rsid w:val="77D9A5B9"/>
    <w:rsid w:val="77F1441C"/>
    <w:rsid w:val="77F15551"/>
    <w:rsid w:val="77FF0726"/>
    <w:rsid w:val="780C32E1"/>
    <w:rsid w:val="781F7B17"/>
    <w:rsid w:val="783A53C0"/>
    <w:rsid w:val="78449FEA"/>
    <w:rsid w:val="7851859E"/>
    <w:rsid w:val="7858897B"/>
    <w:rsid w:val="787156B3"/>
    <w:rsid w:val="78866FE1"/>
    <w:rsid w:val="78AB5E9B"/>
    <w:rsid w:val="78B8E179"/>
    <w:rsid w:val="78CADE76"/>
    <w:rsid w:val="78D23C52"/>
    <w:rsid w:val="78F40B4C"/>
    <w:rsid w:val="78FA5B3A"/>
    <w:rsid w:val="78FAD98A"/>
    <w:rsid w:val="79202231"/>
    <w:rsid w:val="79606677"/>
    <w:rsid w:val="799B97EF"/>
    <w:rsid w:val="79B70C8F"/>
    <w:rsid w:val="79CED654"/>
    <w:rsid w:val="79D32B4B"/>
    <w:rsid w:val="79EE722F"/>
    <w:rsid w:val="79F5E7BC"/>
    <w:rsid w:val="7A0C524E"/>
    <w:rsid w:val="7A20F44B"/>
    <w:rsid w:val="7A3BB067"/>
    <w:rsid w:val="7A3E0EFE"/>
    <w:rsid w:val="7A466019"/>
    <w:rsid w:val="7AB531FC"/>
    <w:rsid w:val="7AD66CB8"/>
    <w:rsid w:val="7AF08BA2"/>
    <w:rsid w:val="7B661CFB"/>
    <w:rsid w:val="7BC3CDCC"/>
    <w:rsid w:val="7BCEEF81"/>
    <w:rsid w:val="7BDE0EEE"/>
    <w:rsid w:val="7BE01005"/>
    <w:rsid w:val="7BECD9FB"/>
    <w:rsid w:val="7C1B86D2"/>
    <w:rsid w:val="7C2FF823"/>
    <w:rsid w:val="7C34EDFB"/>
    <w:rsid w:val="7C52861F"/>
    <w:rsid w:val="7C65BD51"/>
    <w:rsid w:val="7C7900B5"/>
    <w:rsid w:val="7C820874"/>
    <w:rsid w:val="7C9B787E"/>
    <w:rsid w:val="7CAEDB1C"/>
    <w:rsid w:val="7CD566E7"/>
    <w:rsid w:val="7CE0C920"/>
    <w:rsid w:val="7CE5CF3F"/>
    <w:rsid w:val="7D0B643E"/>
    <w:rsid w:val="7D1F90B7"/>
    <w:rsid w:val="7D310FE1"/>
    <w:rsid w:val="7D37A1B2"/>
    <w:rsid w:val="7D3824D8"/>
    <w:rsid w:val="7D576157"/>
    <w:rsid w:val="7DADAB1E"/>
    <w:rsid w:val="7DAE97FF"/>
    <w:rsid w:val="7DB8A073"/>
    <w:rsid w:val="7DD7044C"/>
    <w:rsid w:val="7DD75B90"/>
    <w:rsid w:val="7DDFDB76"/>
    <w:rsid w:val="7DE5BA07"/>
    <w:rsid w:val="7DF9513F"/>
    <w:rsid w:val="7E09F88E"/>
    <w:rsid w:val="7E1A36E9"/>
    <w:rsid w:val="7E26B05B"/>
    <w:rsid w:val="7E34571E"/>
    <w:rsid w:val="7E8A842D"/>
    <w:rsid w:val="7EF3B585"/>
    <w:rsid w:val="7F074CD7"/>
    <w:rsid w:val="7F2A443F"/>
    <w:rsid w:val="7F336C86"/>
    <w:rsid w:val="7F5296B0"/>
    <w:rsid w:val="7F7B2A8A"/>
    <w:rsid w:val="7F7C1596"/>
    <w:rsid w:val="7F8F267A"/>
    <w:rsid w:val="7F90B499"/>
    <w:rsid w:val="7FAF338D"/>
    <w:rsid w:val="7FB8295B"/>
    <w:rsid w:val="7FC9AAD0"/>
    <w:rsid w:val="7FD43EFB"/>
    <w:rsid w:val="7FD9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DC3125C"/>
  <w15:chartTrackingRefBased/>
  <w15:docId w15:val="{71D1DE03-00A9-4898-AF3A-751C0180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right" w:leader="dot" w:pos="8640"/>
      </w:tabs>
      <w:ind w:left="200"/>
    </w:pPr>
    <w:rPr>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uiPriority w:val="99"/>
    <w:pPr>
      <w:spacing w:before="80"/>
      <w:jc w:val="both"/>
    </w:pPr>
  </w:style>
  <w:style w:type="paragraph" w:customStyle="1" w:styleId="ListAlpa">
    <w:name w:val="List Alpa"/>
    <w:basedOn w:val="Paragraph"/>
    <w:pPr>
      <w:numPr>
        <w:numId w:val="2"/>
      </w:numPr>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character" w:customStyle="1" w:styleId="TitleChar">
    <w:name w:val="Title Char"/>
    <w:basedOn w:val="DefaultParagraphFont"/>
    <w:link w:val="Title"/>
    <w:rsid w:val="003057F6"/>
    <w:rPr>
      <w:rFonts w:ascii="Arial" w:hAnsi="Arial"/>
      <w:b/>
      <w:sz w:val="36"/>
    </w:rPr>
  </w:style>
  <w:style w:type="paragraph" w:styleId="Date">
    <w:name w:val="Date"/>
    <w:basedOn w:val="Normal"/>
    <w:next w:val="Normal"/>
    <w:link w:val="DateChar"/>
    <w:uiPriority w:val="99"/>
    <w:semiHidden/>
    <w:unhideWhenUsed/>
    <w:rsid w:val="002D3169"/>
  </w:style>
  <w:style w:type="character" w:customStyle="1" w:styleId="DateChar">
    <w:name w:val="Date Char"/>
    <w:basedOn w:val="DefaultParagraphFont"/>
    <w:link w:val="Date"/>
    <w:uiPriority w:val="99"/>
    <w:semiHidden/>
    <w:rsid w:val="002D3169"/>
  </w:style>
  <w:style w:type="paragraph" w:styleId="Caption">
    <w:name w:val="caption"/>
    <w:basedOn w:val="Normal"/>
    <w:next w:val="Normal"/>
    <w:uiPriority w:val="35"/>
    <w:unhideWhenUsed/>
    <w:qFormat/>
    <w:rsid w:val="00D54DE1"/>
    <w:pPr>
      <w:spacing w:after="200"/>
    </w:pPr>
    <w:rPr>
      <w:i/>
      <w:iCs/>
      <w:color w:val="44546A" w:themeColor="text2"/>
      <w:sz w:val="18"/>
      <w:szCs w:val="18"/>
    </w:rPr>
  </w:style>
  <w:style w:type="paragraph" w:styleId="Revision">
    <w:name w:val="Revision"/>
    <w:hidden/>
    <w:uiPriority w:val="99"/>
    <w:semiHidden/>
    <w:rsid w:val="0027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0989">
      <w:bodyDiv w:val="1"/>
      <w:marLeft w:val="0"/>
      <w:marRight w:val="0"/>
      <w:marTop w:val="0"/>
      <w:marBottom w:val="0"/>
      <w:divBdr>
        <w:top w:val="none" w:sz="0" w:space="0" w:color="auto"/>
        <w:left w:val="none" w:sz="0" w:space="0" w:color="auto"/>
        <w:bottom w:val="none" w:sz="0" w:space="0" w:color="auto"/>
        <w:right w:val="none" w:sz="0" w:space="0" w:color="auto"/>
      </w:divBdr>
    </w:div>
    <w:div w:id="225338930">
      <w:bodyDiv w:val="1"/>
      <w:marLeft w:val="0"/>
      <w:marRight w:val="0"/>
      <w:marTop w:val="0"/>
      <w:marBottom w:val="0"/>
      <w:divBdr>
        <w:top w:val="none" w:sz="0" w:space="0" w:color="auto"/>
        <w:left w:val="none" w:sz="0" w:space="0" w:color="auto"/>
        <w:bottom w:val="none" w:sz="0" w:space="0" w:color="auto"/>
        <w:right w:val="none" w:sz="0" w:space="0" w:color="auto"/>
      </w:divBdr>
    </w:div>
    <w:div w:id="527959509">
      <w:bodyDiv w:val="1"/>
      <w:marLeft w:val="0"/>
      <w:marRight w:val="0"/>
      <w:marTop w:val="0"/>
      <w:marBottom w:val="0"/>
      <w:divBdr>
        <w:top w:val="none" w:sz="0" w:space="0" w:color="auto"/>
        <w:left w:val="none" w:sz="0" w:space="0" w:color="auto"/>
        <w:bottom w:val="none" w:sz="0" w:space="0" w:color="auto"/>
        <w:right w:val="none" w:sz="0" w:space="0" w:color="auto"/>
      </w:divBdr>
    </w:div>
    <w:div w:id="594168462">
      <w:bodyDiv w:val="1"/>
      <w:marLeft w:val="0"/>
      <w:marRight w:val="0"/>
      <w:marTop w:val="0"/>
      <w:marBottom w:val="0"/>
      <w:divBdr>
        <w:top w:val="none" w:sz="0" w:space="0" w:color="auto"/>
        <w:left w:val="none" w:sz="0" w:space="0" w:color="auto"/>
        <w:bottom w:val="none" w:sz="0" w:space="0" w:color="auto"/>
        <w:right w:val="none" w:sz="0" w:space="0" w:color="auto"/>
      </w:divBdr>
    </w:div>
    <w:div w:id="726614785">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260D4-C285-4B1D-B61D-E53E994A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SDD.dot</Template>
  <TotalTime>0</TotalTime>
  <Pages>1</Pages>
  <Words>4057</Words>
  <Characters>23129</Characters>
  <Application>Microsoft Office Word</Application>
  <DocSecurity>4</DocSecurity>
  <Lines>192</Lines>
  <Paragraphs>54</Paragraphs>
  <ScaleCrop>false</ScaleCrop>
  <Company>Microsoft</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Lara, Eduardo A</cp:lastModifiedBy>
  <cp:revision>625</cp:revision>
  <cp:lastPrinted>2004-02-16T23:39:00Z</cp:lastPrinted>
  <dcterms:created xsi:type="dcterms:W3CDTF">2020-03-08T03:17:00Z</dcterms:created>
  <dcterms:modified xsi:type="dcterms:W3CDTF">2020-03-09T06:08:00Z</dcterms:modified>
</cp:coreProperties>
</file>